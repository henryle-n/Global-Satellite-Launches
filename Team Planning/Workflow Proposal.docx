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A357" w14:textId="54FE968B" w:rsidR="00DF58FA" w:rsidRPr="00C43F20" w:rsidRDefault="00C43F20" w:rsidP="00DF58FA">
      <w:pPr>
        <w:pStyle w:val="Title"/>
        <w:jc w:val="center"/>
        <w:rPr>
          <w:rStyle w:val="Strong"/>
        </w:rPr>
      </w:pPr>
      <w:r w:rsidRPr="00C43F20">
        <w:rPr>
          <w:rStyle w:val="Strong"/>
        </w:rPr>
        <w:t>PROJECT 2 PROPOSAL</w:t>
      </w:r>
    </w:p>
    <w:p w14:paraId="04D27BAD" w14:textId="77777777" w:rsidR="00C43F20" w:rsidRPr="00C43F20" w:rsidRDefault="00C43F20" w:rsidP="00C43F20"/>
    <w:p w14:paraId="6AA70D67" w14:textId="122A6124" w:rsidR="00DF58FA" w:rsidRDefault="00DF58FA" w:rsidP="00C43F20">
      <w:r w:rsidRPr="00C43F20">
        <w:rPr>
          <w:u w:val="single"/>
        </w:rPr>
        <w:t>Project Name</w:t>
      </w:r>
      <w:r>
        <w:t xml:space="preserve">: </w:t>
      </w:r>
      <w:r w:rsidRPr="00C43F20">
        <w:rPr>
          <w:b/>
          <w:bCs/>
          <w:color w:val="0070C0"/>
        </w:rPr>
        <w:t>Global Satellite Launch from 1970 – 2020</w:t>
      </w:r>
    </w:p>
    <w:p w14:paraId="5D3A2211" w14:textId="28746DC8" w:rsidR="00C43F20" w:rsidRPr="00DF58FA" w:rsidRDefault="00C43F20" w:rsidP="00C43F20">
      <w:r w:rsidRPr="00C43F20">
        <w:rPr>
          <w:u w:val="single"/>
        </w:rPr>
        <w:t>Team Members</w:t>
      </w:r>
      <w:r>
        <w:t xml:space="preserve">: </w:t>
      </w:r>
      <w:proofErr w:type="spellStart"/>
      <w:r w:rsidRPr="00C43F20">
        <w:rPr>
          <w:b/>
          <w:bCs/>
          <w:color w:val="0070C0"/>
        </w:rPr>
        <w:t>Ekin</w:t>
      </w:r>
      <w:proofErr w:type="spellEnd"/>
      <w:r w:rsidRPr="00C43F20">
        <w:rPr>
          <w:b/>
          <w:bCs/>
          <w:color w:val="0070C0"/>
        </w:rPr>
        <w:t xml:space="preserve"> Kaplan, O.J. </w:t>
      </w:r>
      <w:proofErr w:type="spellStart"/>
      <w:r w:rsidRPr="00C43F20">
        <w:rPr>
          <w:b/>
          <w:bCs/>
          <w:color w:val="0070C0"/>
        </w:rPr>
        <w:t>Ndebbio</w:t>
      </w:r>
      <w:proofErr w:type="spellEnd"/>
      <w:r w:rsidRPr="00C43F20">
        <w:rPr>
          <w:b/>
          <w:bCs/>
          <w:color w:val="0070C0"/>
        </w:rPr>
        <w:t>, Henry Le</w:t>
      </w:r>
    </w:p>
    <w:p w14:paraId="3F766908" w14:textId="77777777" w:rsidR="00DF58FA" w:rsidRDefault="00DF58FA">
      <w:pPr>
        <w:rPr>
          <w:b/>
          <w:bCs/>
          <w:color w:val="FF0000"/>
        </w:rPr>
      </w:pPr>
    </w:p>
    <w:p w14:paraId="11438438" w14:textId="19DF5CF7" w:rsidR="0040689E" w:rsidRDefault="00DF58FA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>SECTION A</w:t>
      </w:r>
      <w:r>
        <w:rPr>
          <w:rStyle w:val="Strong"/>
          <w:sz w:val="28"/>
          <w:szCs w:val="28"/>
          <w:u w:val="single"/>
        </w:rPr>
        <w:t xml:space="preserve"> - </w:t>
      </w:r>
      <w:r w:rsidRPr="00DF58FA">
        <w:rPr>
          <w:rStyle w:val="Strong"/>
          <w:sz w:val="28"/>
          <w:szCs w:val="28"/>
          <w:u w:val="single"/>
        </w:rPr>
        <w:t>WORKFLOW PROPOSAL: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8FE1D4A" w14:textId="77777777" w:rsidR="00C43F20" w:rsidRDefault="00C43F20">
      <w:pPr>
        <w:rPr>
          <w:rStyle w:val="Strong"/>
          <w:sz w:val="28"/>
          <w:szCs w:val="28"/>
          <w:u w:val="single"/>
        </w:rPr>
      </w:pPr>
    </w:p>
    <w:p w14:paraId="048D088E" w14:textId="5B73AD09" w:rsidR="00C43F20" w:rsidRDefault="00C43F20">
      <w:r>
        <w:rPr>
          <w:noProof/>
        </w:rPr>
        <w:drawing>
          <wp:inline distT="0" distB="0" distL="0" distR="0" wp14:anchorId="7FC22BF3" wp14:editId="5B6AE428">
            <wp:extent cx="5819775" cy="4076700"/>
            <wp:effectExtent l="57150" t="57150" r="47625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330F1E" w14:textId="39113831" w:rsidR="003626FF" w:rsidRDefault="003626FF" w:rsidP="00C43F20"/>
    <w:p w14:paraId="6B2CA51F" w14:textId="774DBFBD" w:rsidR="00C43F20" w:rsidRDefault="00C43F20" w:rsidP="00C43F20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 xml:space="preserve">SECTION </w:t>
      </w:r>
      <w:r w:rsidR="00B525B6">
        <w:rPr>
          <w:rStyle w:val="Strong"/>
          <w:sz w:val="28"/>
          <w:szCs w:val="28"/>
          <w:u w:val="single"/>
        </w:rPr>
        <w:t>B</w:t>
      </w:r>
      <w:r>
        <w:rPr>
          <w:rStyle w:val="Strong"/>
          <w:sz w:val="28"/>
          <w:szCs w:val="28"/>
          <w:u w:val="single"/>
        </w:rPr>
        <w:t xml:space="preserve"> - </w:t>
      </w:r>
      <w:r w:rsidRPr="00C43F20">
        <w:rPr>
          <w:rStyle w:val="Strong"/>
          <w:sz w:val="28"/>
          <w:szCs w:val="28"/>
          <w:u w:val="single"/>
        </w:rPr>
        <w:t>DATA EXPLORATION</w:t>
      </w:r>
      <w:r w:rsidRPr="00DF58FA">
        <w:rPr>
          <w:rStyle w:val="Strong"/>
          <w:sz w:val="28"/>
          <w:szCs w:val="28"/>
          <w:u w:val="single"/>
        </w:rPr>
        <w:t>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A52C11A" w14:textId="78A85437" w:rsidR="00B41032" w:rsidRPr="00C43F20" w:rsidRDefault="00C43F20" w:rsidP="008B0868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REQUIRED</w:t>
      </w:r>
    </w:p>
    <w:p w14:paraId="3787294B" w14:textId="576CFE4C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8E1205">
        <w:t xml:space="preserve"> (E. Kaplan)</w:t>
      </w:r>
    </w:p>
    <w:p w14:paraId="2FA75D05" w14:textId="7F6E6E9A" w:rsidR="003626FF" w:rsidRDefault="003626FF" w:rsidP="003626FF">
      <w:pPr>
        <w:pStyle w:val="ListParagraph"/>
        <w:numPr>
          <w:ilvl w:val="1"/>
          <w:numId w:val="2"/>
        </w:numPr>
      </w:pPr>
      <w:r>
        <w:t>X :: years / decades</w:t>
      </w:r>
      <w:r w:rsidR="00CE7363">
        <w:t>, months, days</w:t>
      </w:r>
    </w:p>
    <w:p w14:paraId="5E12D373" w14:textId="3C74B39A" w:rsidR="003626FF" w:rsidRDefault="003626FF" w:rsidP="003626FF">
      <w:pPr>
        <w:pStyle w:val="ListParagraph"/>
        <w:numPr>
          <w:ilvl w:val="1"/>
          <w:numId w:val="2"/>
        </w:numPr>
      </w:pPr>
      <w:r>
        <w:t xml:space="preserve">Y :: </w:t>
      </w:r>
      <w:r w:rsidR="00B43B4B">
        <w:t>counts</w:t>
      </w:r>
    </w:p>
    <w:p w14:paraId="22C751AD" w14:textId="77777777" w:rsidR="00E17DF5" w:rsidRDefault="00CE7363" w:rsidP="003626FF">
      <w:pPr>
        <w:pStyle w:val="ListParagraph"/>
        <w:numPr>
          <w:ilvl w:val="1"/>
          <w:numId w:val="2"/>
        </w:numPr>
      </w:pPr>
      <w:r>
        <w:t xml:space="preserve">What need to be done: </w:t>
      </w:r>
    </w:p>
    <w:p w14:paraId="641AFE13" w14:textId="276A48EA" w:rsidR="00CE7363" w:rsidRDefault="00CE7363" w:rsidP="00E17DF5">
      <w:pPr>
        <w:pStyle w:val="ListParagraph"/>
        <w:numPr>
          <w:ilvl w:val="3"/>
          <w:numId w:val="2"/>
        </w:numPr>
        <w:ind w:left="2340" w:hanging="450"/>
      </w:pPr>
      <w:r>
        <w:t xml:space="preserve">write the API to extract just the </w:t>
      </w:r>
      <w:proofErr w:type="spellStart"/>
      <w:r w:rsidR="00E17DF5">
        <w:t>L</w:t>
      </w:r>
      <w:r>
        <w:t>aunch</w:t>
      </w:r>
      <w:r w:rsidR="00E17DF5">
        <w:t>_</w:t>
      </w:r>
      <w:r>
        <w:t>Date</w:t>
      </w:r>
      <w:proofErr w:type="spellEnd"/>
      <w:r>
        <w:t xml:space="preserve"> column</w:t>
      </w:r>
    </w:p>
    <w:p w14:paraId="337BF9AC" w14:textId="31AC7E63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This would return just the list of all date</w:t>
      </w:r>
    </w:p>
    <w:p w14:paraId="4179653F" w14:textId="745598D2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For example: [01/04/1975, 04/24/1981, ...]</w:t>
      </w:r>
    </w:p>
    <w:p w14:paraId="7E3E05A8" w14:textId="77777777" w:rsidR="001F77D2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Use JS to extract day, month, year =&gt;</w:t>
      </w:r>
      <w:r w:rsidR="001F77D2">
        <w:t xml:space="preserve"> append to three object with key=day/month/year and value is the value counts (need for loop and append to three objects)</w:t>
      </w:r>
    </w:p>
    <w:p w14:paraId="12D49871" w14:textId="0EF2ABF4" w:rsidR="00E17DF5" w:rsidRDefault="001F77D2" w:rsidP="00E17DF5">
      <w:pPr>
        <w:pStyle w:val="ListParagraph"/>
        <w:numPr>
          <w:ilvl w:val="3"/>
          <w:numId w:val="2"/>
        </w:numPr>
        <w:ind w:left="2340" w:hanging="450"/>
      </w:pPr>
      <w:r>
        <w:t>D</w:t>
      </w:r>
      <w:r w:rsidR="00E17DF5">
        <w:t>o visualization of multiple x-axes: date, month, year</w:t>
      </w:r>
    </w:p>
    <w:p w14:paraId="75DFBE5F" w14:textId="21EAFCB7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lastRenderedPageBreak/>
        <w:t>Y-axis: single, representing the counts (refer to 16-D3/3/Activities/</w:t>
      </w:r>
      <w:r w:rsidR="001F77D2">
        <w:t>12 or Henry’s GitHub for D3-project</w:t>
      </w:r>
    </w:p>
    <w:p w14:paraId="4EEDB266" w14:textId="77777777" w:rsidR="001F77D2" w:rsidRDefault="001F77D2" w:rsidP="001F77D2">
      <w:pPr>
        <w:pStyle w:val="ListParagraph"/>
        <w:ind w:left="2340"/>
      </w:pPr>
    </w:p>
    <w:p w14:paraId="254A615C" w14:textId="3A83C3AA" w:rsidR="003626FF" w:rsidRDefault="003626FF" w:rsidP="003626FF">
      <w:pPr>
        <w:pStyle w:val="ListParagraph"/>
        <w:numPr>
          <w:ilvl w:val="0"/>
          <w:numId w:val="2"/>
        </w:numPr>
      </w:pPr>
      <w:r>
        <w:t>Plot satellite launch by countries: who has the most satellites (owner column)</w:t>
      </w:r>
      <w:r w:rsidR="008E1205">
        <w:t xml:space="preserve"> (O.J.)</w:t>
      </w:r>
    </w:p>
    <w:p w14:paraId="7FE56779" w14:textId="42BF4E28" w:rsidR="003626FF" w:rsidRDefault="003626FF" w:rsidP="003626FF">
      <w:pPr>
        <w:pStyle w:val="ListParagraph"/>
        <w:numPr>
          <w:ilvl w:val="1"/>
          <w:numId w:val="2"/>
        </w:numPr>
      </w:pPr>
      <w:r>
        <w:t>X :: country names – radial stacked bar chart</w:t>
      </w:r>
      <w:r w:rsidR="00E31F8B">
        <w:t xml:space="preserve"> (switch to simple bar chart if spending too much time and codes don’t work)</w:t>
      </w:r>
    </w:p>
    <w:p w14:paraId="219B403F" w14:textId="0FE1DC8F" w:rsidR="003626FF" w:rsidRDefault="003626FF" w:rsidP="003626FF">
      <w:pPr>
        <w:pStyle w:val="ListParagraph"/>
        <w:numPr>
          <w:ilvl w:val="1"/>
          <w:numId w:val="2"/>
        </w:numPr>
      </w:pPr>
      <w:r>
        <w:t>Y :: counts</w:t>
      </w:r>
    </w:p>
    <w:p w14:paraId="66D703D5" w14:textId="4E1F6545" w:rsidR="001F77D2" w:rsidRDefault="001F77D2" w:rsidP="003626FF">
      <w:pPr>
        <w:pStyle w:val="ListParagraph"/>
        <w:numPr>
          <w:ilvl w:val="1"/>
          <w:numId w:val="2"/>
        </w:numPr>
      </w:pPr>
      <w:r>
        <w:t xml:space="preserve">What to do: similar to #1, step </w:t>
      </w:r>
      <w:proofErr w:type="spellStart"/>
      <w:r w:rsidR="00873B81">
        <w:t>i</w:t>
      </w:r>
      <w:proofErr w:type="spellEnd"/>
      <w:r>
        <w:t xml:space="preserve"> -&gt; iv with key is the country names, and value is the count</w:t>
      </w:r>
    </w:p>
    <w:p w14:paraId="68C1B587" w14:textId="67E80F2D" w:rsidR="00B41032" w:rsidRDefault="00B41032" w:rsidP="00B41032">
      <w:pPr>
        <w:pStyle w:val="ListParagraph"/>
        <w:numPr>
          <w:ilvl w:val="0"/>
          <w:numId w:val="2"/>
        </w:numPr>
      </w:pPr>
      <w:r>
        <w:t>Leaflet:</w:t>
      </w:r>
      <w:r w:rsidR="008E1205">
        <w:t xml:space="preserve"> (O.J.)</w:t>
      </w:r>
    </w:p>
    <w:p w14:paraId="6A5DE1B8" w14:textId="41258F7A" w:rsidR="00B41032" w:rsidRDefault="00B41032" w:rsidP="00B41032">
      <w:pPr>
        <w:pStyle w:val="ListParagraph"/>
        <w:numPr>
          <w:ilvl w:val="1"/>
          <w:numId w:val="2"/>
        </w:numPr>
      </w:pPr>
      <w:r>
        <w:t>Comparing 1970 – 2020: slider over the map</w:t>
      </w:r>
    </w:p>
    <w:p w14:paraId="2EA93C57" w14:textId="58FE09D9" w:rsidR="00B41032" w:rsidRDefault="00B41032" w:rsidP="00B41032">
      <w:pPr>
        <w:pStyle w:val="ListParagraph"/>
        <w:numPr>
          <w:ilvl w:val="1"/>
          <w:numId w:val="2"/>
        </w:numPr>
      </w:pPr>
      <w:r>
        <w:t>Choropleth maps (in total): use the data from #2</w:t>
      </w:r>
    </w:p>
    <w:p w14:paraId="6125C3CE" w14:textId="2E4EC5E3" w:rsidR="001F77D2" w:rsidRDefault="001F77D2" w:rsidP="00B41032">
      <w:pPr>
        <w:pStyle w:val="ListParagraph"/>
        <w:numPr>
          <w:ilvl w:val="1"/>
          <w:numId w:val="2"/>
        </w:numPr>
      </w:pPr>
      <w:r>
        <w:t>Getting the country names and value count from # 2</w:t>
      </w:r>
    </w:p>
    <w:p w14:paraId="7F5030CB" w14:textId="71AD2BAE" w:rsidR="00B41032" w:rsidRDefault="00B41032" w:rsidP="00B41032">
      <w:pPr>
        <w:pStyle w:val="ListParagraph"/>
        <w:numPr>
          <w:ilvl w:val="0"/>
          <w:numId w:val="2"/>
        </w:numPr>
      </w:pPr>
      <w:r>
        <w:t>Build demographic box for each satellite name:</w:t>
      </w:r>
      <w:r w:rsidR="008E1205">
        <w:t xml:space="preserve"> (H. Le)</w:t>
      </w:r>
    </w:p>
    <w:p w14:paraId="426CCBC4" w14:textId="70118D5E" w:rsidR="00B41032" w:rsidRDefault="008416D1" w:rsidP="00B41032">
      <w:pPr>
        <w:pStyle w:val="ListParagraph"/>
        <w:numPr>
          <w:ilvl w:val="1"/>
          <w:numId w:val="2"/>
        </w:numPr>
      </w:pPr>
      <w:proofErr w:type="spellStart"/>
      <w:r>
        <w:t>Satellite_Names</w:t>
      </w:r>
      <w:proofErr w:type="spellEnd"/>
      <w:r>
        <w:t xml:space="preserve">, </w:t>
      </w:r>
      <w:proofErr w:type="spellStart"/>
      <w:r w:rsidRPr="008416D1">
        <w:t>Country_of_Operator_Owner</w:t>
      </w:r>
      <w:proofErr w:type="spellEnd"/>
      <w:r w:rsidR="00B41032">
        <w:t xml:space="preserve">, </w:t>
      </w:r>
      <w:proofErr w:type="spellStart"/>
      <w:r w:rsidR="001F77D2">
        <w:t>Lau</w:t>
      </w:r>
      <w:r>
        <w:t>n</w:t>
      </w:r>
      <w:r w:rsidR="001F77D2">
        <w:t>ch_Date</w:t>
      </w:r>
      <w:proofErr w:type="spellEnd"/>
      <w:r w:rsidR="00B41032">
        <w:t xml:space="preserve">, </w:t>
      </w:r>
      <w:r w:rsidR="001F77D2">
        <w:t xml:space="preserve">Purpose, </w:t>
      </w:r>
      <w:r w:rsidR="00873B81">
        <w:t xml:space="preserve">Period, Orbit Classes, </w:t>
      </w:r>
      <w:r w:rsidR="00B41032">
        <w:t xml:space="preserve">Mass, </w:t>
      </w:r>
      <w:proofErr w:type="spellStart"/>
      <w:r w:rsidR="00873B81">
        <w:t>Lauch_Site</w:t>
      </w:r>
      <w:proofErr w:type="spellEnd"/>
    </w:p>
    <w:p w14:paraId="20C0DA0B" w14:textId="787FCC07" w:rsidR="00873B81" w:rsidRDefault="00873B81" w:rsidP="00B41032">
      <w:pPr>
        <w:pStyle w:val="ListParagraph"/>
        <w:numPr>
          <w:ilvl w:val="1"/>
          <w:numId w:val="2"/>
        </w:numPr>
      </w:pPr>
      <w:r>
        <w:t>Create a Python Table to contain just the above parameters</w:t>
      </w:r>
    </w:p>
    <w:p w14:paraId="74B62C60" w14:textId="21D70EFF" w:rsidR="00873B81" w:rsidRDefault="00873B81" w:rsidP="00873B81">
      <w:pPr>
        <w:pStyle w:val="ListParagraph"/>
        <w:numPr>
          <w:ilvl w:val="1"/>
          <w:numId w:val="2"/>
        </w:numPr>
      </w:pPr>
      <w:r>
        <w:t>How to do it:</w:t>
      </w:r>
    </w:p>
    <w:p w14:paraId="52670A9A" w14:textId="1917AAB5" w:rsidR="00873B81" w:rsidRDefault="00873B81" w:rsidP="00873B81">
      <w:pPr>
        <w:pStyle w:val="ListParagraph"/>
        <w:numPr>
          <w:ilvl w:val="3"/>
          <w:numId w:val="2"/>
        </w:numPr>
        <w:ind w:left="2340" w:hanging="450"/>
      </w:pPr>
      <w:r>
        <w:t>Use Python</w:t>
      </w:r>
      <w:r w:rsidR="005B7D3B">
        <w:t xml:space="preserve">/ SQL Alchemy to </w:t>
      </w:r>
      <w:r w:rsidR="00D824E7">
        <w:t>extract</w:t>
      </w:r>
      <w:r w:rsidR="005B7D3B">
        <w:t xml:space="preserve"> the columns, then export to csv, then load manually into SQLite table (Creating the class in Python and auto loading </w:t>
      </w:r>
      <w:proofErr w:type="spellStart"/>
      <w:r w:rsidR="005B7D3B">
        <w:t>DataFrame</w:t>
      </w:r>
      <w:proofErr w:type="spellEnd"/>
      <w:r w:rsidR="005B7D3B">
        <w:t xml:space="preserve"> into SQLite may have some issue with </w:t>
      </w:r>
      <w:proofErr w:type="spellStart"/>
      <w:r w:rsidR="005B7D3B">
        <w:t>DataType</w:t>
      </w:r>
      <w:proofErr w:type="spellEnd"/>
      <w:r w:rsidR="005B7D3B">
        <w:t xml:space="preserve"> mismatch – not going to that route)</w:t>
      </w:r>
      <w:r w:rsidR="00D824E7">
        <w:t xml:space="preserve"> </w:t>
      </w:r>
    </w:p>
    <w:p w14:paraId="79FD23B8" w14:textId="2168E77F" w:rsidR="00B41032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Write the API for connecting to this table</w:t>
      </w:r>
    </w:p>
    <w:p w14:paraId="5085A4BD" w14:textId="64377FB2" w:rsidR="005B7D3B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JS to load the</w:t>
      </w:r>
      <w:r w:rsidR="008E1205">
        <w:t xml:space="preserve"> demographic</w:t>
      </w:r>
      <w:r>
        <w:t xml:space="preserve"> table based on satellite name</w:t>
      </w:r>
    </w:p>
    <w:p w14:paraId="70D0DA64" w14:textId="71BD2EAE" w:rsidR="00B41032" w:rsidRPr="00B41032" w:rsidRDefault="00B41032" w:rsidP="00C43F2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OPTIONAL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r>
        <w:t>X ::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r>
        <w:t>Y :: the counts</w:t>
      </w:r>
    </w:p>
    <w:p w14:paraId="201BF9BE" w14:textId="77777777" w:rsidR="00B41032" w:rsidRDefault="00B41032" w:rsidP="00B41032">
      <w:pPr>
        <w:pStyle w:val="ListParagraph"/>
        <w:numPr>
          <w:ilvl w:val="0"/>
          <w:numId w:val="2"/>
        </w:numPr>
      </w:pPr>
      <w:r>
        <w:t>Plot satellite counts vs. users (civil, commercial, military), etc.:</w:t>
      </w:r>
    </w:p>
    <w:p w14:paraId="6C48B654" w14:textId="77777777" w:rsidR="00B41032" w:rsidRDefault="00B41032" w:rsidP="00B41032">
      <w:pPr>
        <w:pStyle w:val="ListParagraph"/>
        <w:numPr>
          <w:ilvl w:val="1"/>
          <w:numId w:val="2"/>
        </w:numPr>
      </w:pPr>
      <w:r>
        <w:t>X :: purpose of usage</w:t>
      </w:r>
    </w:p>
    <w:p w14:paraId="3C879938" w14:textId="77777777" w:rsidR="00B41032" w:rsidRDefault="00B41032" w:rsidP="00B41032">
      <w:pPr>
        <w:pStyle w:val="ListParagraph"/>
        <w:numPr>
          <w:ilvl w:val="1"/>
          <w:numId w:val="2"/>
        </w:numPr>
      </w:pPr>
      <w:r>
        <w:t>Y ::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r>
        <w:t>X ::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r>
        <w:t>Y ::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r>
        <w:t>X :: launch site</w:t>
      </w:r>
    </w:p>
    <w:p w14:paraId="18679175" w14:textId="77777777" w:rsidR="008B301F" w:rsidRDefault="00B43B4B" w:rsidP="003626FF">
      <w:pPr>
        <w:pStyle w:val="ListParagraph"/>
        <w:numPr>
          <w:ilvl w:val="1"/>
          <w:numId w:val="2"/>
        </w:numPr>
      </w:pPr>
      <w:r>
        <w:t>Y :: counts</w:t>
      </w:r>
    </w:p>
    <w:p w14:paraId="1A1A5FF3" w14:textId="77777777" w:rsidR="008B301F" w:rsidRDefault="008B301F" w:rsidP="008B301F">
      <w:pPr>
        <w:pStyle w:val="ListParagraph"/>
        <w:numPr>
          <w:ilvl w:val="0"/>
          <w:numId w:val="2"/>
        </w:numPr>
      </w:pPr>
      <w:r>
        <w:t>Data query table with multiple filters. Filters:</w:t>
      </w:r>
    </w:p>
    <w:p w14:paraId="209E580A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Country</w:t>
      </w:r>
    </w:p>
    <w:p w14:paraId="526C4CB1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Users</w:t>
      </w:r>
    </w:p>
    <w:p w14:paraId="6031E355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Purpose</w:t>
      </w:r>
    </w:p>
    <w:p w14:paraId="5A3BD025" w14:textId="3EE6357C" w:rsidR="00333DA5" w:rsidRDefault="008B301F" w:rsidP="008B301F">
      <w:pPr>
        <w:pStyle w:val="ListParagraph"/>
        <w:numPr>
          <w:ilvl w:val="1"/>
          <w:numId w:val="2"/>
        </w:numPr>
      </w:pPr>
      <w:r>
        <w:t>Date Launch</w:t>
      </w:r>
    </w:p>
    <w:p w14:paraId="209EA5B3" w14:textId="6FBCE15A" w:rsidR="00312403" w:rsidRDefault="00312403" w:rsidP="008B301F">
      <w:pPr>
        <w:pStyle w:val="ListParagraph"/>
        <w:numPr>
          <w:ilvl w:val="1"/>
          <w:numId w:val="2"/>
        </w:numPr>
      </w:pPr>
      <w:r>
        <w:t>Contractor</w:t>
      </w:r>
    </w:p>
    <w:p w14:paraId="3C1E3122" w14:textId="4D70C7D6" w:rsidR="001F77D2" w:rsidRDefault="001F77D2" w:rsidP="001F77D2">
      <w:pPr>
        <w:pStyle w:val="ListParagraph"/>
        <w:numPr>
          <w:ilvl w:val="0"/>
          <w:numId w:val="2"/>
        </w:numPr>
      </w:pPr>
      <w:r>
        <w:t>Terminology for users about Aerospace</w:t>
      </w:r>
    </w:p>
    <w:p w14:paraId="0A2083D4" w14:textId="596F1BEA" w:rsidR="00333DA5" w:rsidRPr="00C43F20" w:rsidRDefault="00C43F20" w:rsidP="00333DA5">
      <w:pPr>
        <w:rPr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C </w:t>
      </w:r>
      <w:r>
        <w:rPr>
          <w:rStyle w:val="Strong"/>
          <w:sz w:val="28"/>
          <w:szCs w:val="28"/>
          <w:u w:val="single"/>
        </w:rPr>
        <w:t>–</w:t>
      </w:r>
      <w:r w:rsidRPr="00C43F20">
        <w:rPr>
          <w:rStyle w:val="Strong"/>
          <w:sz w:val="28"/>
          <w:szCs w:val="28"/>
          <w:u w:val="single"/>
        </w:rPr>
        <w:t xml:space="preserve"> T</w:t>
      </w:r>
      <w:r>
        <w:rPr>
          <w:rStyle w:val="Strong"/>
          <w:sz w:val="28"/>
          <w:szCs w:val="28"/>
          <w:u w:val="single"/>
        </w:rPr>
        <w:t>E</w:t>
      </w:r>
      <w:r w:rsidRPr="00C43F20">
        <w:rPr>
          <w:rStyle w:val="Strong"/>
          <w:sz w:val="28"/>
          <w:szCs w:val="28"/>
          <w:u w:val="single"/>
        </w:rPr>
        <w:t>A</w:t>
      </w:r>
      <w:r>
        <w:rPr>
          <w:rStyle w:val="Strong"/>
          <w:sz w:val="28"/>
          <w:szCs w:val="28"/>
          <w:u w:val="single"/>
        </w:rPr>
        <w:t>M TASKS:</w:t>
      </w:r>
    </w:p>
    <w:p w14:paraId="218FC511" w14:textId="10FE05CA" w:rsidR="00333DA5" w:rsidRPr="00C43F20" w:rsidRDefault="00333DA5" w:rsidP="00C43F2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Data Clean-up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</w:t>
      </w:r>
      <w:r w:rsidR="00D071A0">
        <w:rPr>
          <w:color w:val="000000" w:themeColor="text1"/>
        </w:rPr>
        <w:t>, by 12:00PM Jun.3, 2020)</w:t>
      </w:r>
    </w:p>
    <w:p w14:paraId="7A81E26C" w14:textId="3E4102A6" w:rsidR="00333DA5" w:rsidRPr="006D51F3" w:rsidRDefault="00333DA5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 xml:space="preserve">Rename the </w:t>
      </w:r>
      <w:r w:rsidR="006D51F3" w:rsidRPr="006D51F3">
        <w:rPr>
          <w:color w:val="000000" w:themeColor="text1"/>
        </w:rPr>
        <w:t>columns:</w:t>
      </w:r>
      <w:r w:rsidRPr="006D51F3">
        <w:rPr>
          <w:color w:val="000000" w:themeColor="text1"/>
        </w:rPr>
        <w:t xml:space="preserve"> make it more </w:t>
      </w:r>
      <w:r w:rsidR="006D51F3" w:rsidRPr="006D51F3">
        <w:rPr>
          <w:color w:val="000000" w:themeColor="text1"/>
        </w:rPr>
        <w:t>concise</w:t>
      </w:r>
      <w:r w:rsidRPr="006D51F3">
        <w:rPr>
          <w:color w:val="000000" w:themeColor="text1"/>
        </w:rPr>
        <w:t xml:space="preserve">, </w:t>
      </w:r>
      <w:r w:rsidR="006D51F3" w:rsidRPr="006D51F3">
        <w:rPr>
          <w:color w:val="000000" w:themeColor="text1"/>
        </w:rPr>
        <w:t>replace “space” with _</w:t>
      </w:r>
    </w:p>
    <w:p w14:paraId="13522F20" w14:textId="701B7988" w:rsidR="006D51F3" w:rsidRDefault="006D51F3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>Replace missing data with “Zero” (number) or “Not Available” (string)</w:t>
      </w:r>
    </w:p>
    <w:p w14:paraId="691241A0" w14:textId="3CFBFC61" w:rsidR="00DF58FA" w:rsidRPr="006D51F3" w:rsidRDefault="00DF58FA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Delete all “Source” columns</w:t>
      </w:r>
    </w:p>
    <w:p w14:paraId="0DCDBE20" w14:textId="28EECCBD" w:rsidR="00312403" w:rsidRPr="00C43F20" w:rsidRDefault="00312403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Writing the Flask Cap, creating routes</w:t>
      </w:r>
      <w:r w:rsidR="008E1205">
        <w:rPr>
          <w:b/>
          <w:bCs/>
          <w:color w:val="000000" w:themeColor="text1"/>
        </w:rPr>
        <w:t xml:space="preserve"> for data retrieval from SQLite</w:t>
      </w:r>
    </w:p>
    <w:p w14:paraId="20D01C7A" w14:textId="35505ADE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Rendering the HTML</w:t>
      </w:r>
      <w:r w:rsidR="00B525B6">
        <w:rPr>
          <w:color w:val="000000" w:themeColor="text1"/>
        </w:rPr>
        <w:t xml:space="preserve"> (O.J.</w:t>
      </w:r>
      <w:r w:rsidR="00D071A0">
        <w:rPr>
          <w:color w:val="000000" w:themeColor="text1"/>
        </w:rPr>
        <w:t xml:space="preserve">, by Jun. </w:t>
      </w:r>
      <w:r w:rsidR="008E1205">
        <w:rPr>
          <w:color w:val="000000" w:themeColor="text1"/>
        </w:rPr>
        <w:t>5</w:t>
      </w:r>
      <w:r w:rsidR="00D071A0">
        <w:rPr>
          <w:color w:val="000000" w:themeColor="text1"/>
        </w:rPr>
        <w:t>, 2020</w:t>
      </w:r>
      <w:r w:rsidR="00B525B6">
        <w:rPr>
          <w:color w:val="000000" w:themeColor="text1"/>
        </w:rPr>
        <w:t>)</w:t>
      </w:r>
    </w:p>
    <w:p w14:paraId="4D03FCB4" w14:textId="293C4096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the API Route for data </w:t>
      </w:r>
      <w:r w:rsidR="00B525B6">
        <w:rPr>
          <w:color w:val="000000" w:themeColor="text1"/>
        </w:rPr>
        <w:t>(H. Le</w:t>
      </w:r>
      <w:r w:rsidR="00D071A0">
        <w:rPr>
          <w:color w:val="000000" w:themeColor="text1"/>
        </w:rPr>
        <w:t xml:space="preserve">, by </w:t>
      </w:r>
      <w:r w:rsidR="00D071A0" w:rsidRPr="00D071A0">
        <w:rPr>
          <w:color w:val="000000" w:themeColor="text1"/>
        </w:rPr>
        <w:t>Jun.</w:t>
      </w:r>
      <w:r w:rsidR="00D071A0">
        <w:rPr>
          <w:color w:val="000000" w:themeColor="text1"/>
        </w:rPr>
        <w:t xml:space="preserve"> </w:t>
      </w:r>
      <w:r w:rsidR="008E1205">
        <w:rPr>
          <w:color w:val="000000" w:themeColor="text1"/>
        </w:rPr>
        <w:t>5-6</w:t>
      </w:r>
      <w:r w:rsidR="00D071A0" w:rsidRPr="00D071A0">
        <w:rPr>
          <w:color w:val="000000" w:themeColor="text1"/>
        </w:rPr>
        <w:t>, 202</w:t>
      </w:r>
      <w:r w:rsidR="00D071A0">
        <w:rPr>
          <w:color w:val="000000" w:themeColor="text1"/>
        </w:rPr>
        <w:t>0</w:t>
      </w:r>
      <w:r w:rsidR="00B525B6">
        <w:rPr>
          <w:color w:val="000000" w:themeColor="text1"/>
        </w:rPr>
        <w:t>)</w:t>
      </w:r>
    </w:p>
    <w:p w14:paraId="1692AA00" w14:textId="249C8262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Load SQLite DB</w:t>
      </w:r>
    </w:p>
    <w:p w14:paraId="2342BF2D" w14:textId="116CB42F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Convert it to JSON format</w:t>
      </w:r>
    </w:p>
    <w:p w14:paraId="124919F0" w14:textId="5C0D0A95" w:rsidR="00DF58FA" w:rsidRPr="00C43F20" w:rsidRDefault="00DF58FA" w:rsidP="00DF58FA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Build baseline HTML/ CSS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Kaplan, O.J.</w:t>
      </w:r>
      <w:r w:rsidR="00B525B6" w:rsidRPr="00B525B6">
        <w:rPr>
          <w:color w:val="000000" w:themeColor="text1"/>
        </w:rPr>
        <w:t>)</w:t>
      </w:r>
    </w:p>
    <w:p w14:paraId="19F366E8" w14:textId="74325E02" w:rsidR="00312403" w:rsidRPr="00C43F20" w:rsidRDefault="00DF58FA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 xml:space="preserve">Build </w:t>
      </w:r>
      <w:r w:rsidR="00312403" w:rsidRPr="00C43F20">
        <w:rPr>
          <w:b/>
          <w:bCs/>
          <w:color w:val="000000" w:themeColor="text1"/>
        </w:rPr>
        <w:t>JavaScript</w:t>
      </w:r>
      <w:r w:rsidR="00B525B6">
        <w:rPr>
          <w:b/>
          <w:bCs/>
          <w:color w:val="000000" w:themeColor="text1"/>
        </w:rPr>
        <w:t xml:space="preserve"> </w:t>
      </w:r>
      <w:r w:rsidR="00D071A0" w:rsidRPr="00D071A0">
        <w:rPr>
          <w:color w:val="000000" w:themeColor="text1"/>
        </w:rPr>
        <w:t>(A</w:t>
      </w:r>
      <w:r w:rsidR="000113FE">
        <w:rPr>
          <w:color w:val="000000" w:themeColor="text1"/>
        </w:rPr>
        <w:t>ll</w:t>
      </w:r>
      <w:r w:rsidR="00D071A0" w:rsidRPr="00D071A0">
        <w:rPr>
          <w:color w:val="000000" w:themeColor="text1"/>
        </w:rPr>
        <w:t>)</w:t>
      </w:r>
    </w:p>
    <w:p w14:paraId="4B7DBFAC" w14:textId="40825BC2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Build drop down box with Satellite names</w:t>
      </w:r>
      <w:r w:rsidR="00B525B6">
        <w:rPr>
          <w:color w:val="000000" w:themeColor="text1"/>
        </w:rPr>
        <w:t xml:space="preserve"> </w:t>
      </w:r>
      <w:r w:rsidR="00D071A0">
        <w:rPr>
          <w:color w:val="000000" w:themeColor="text1"/>
        </w:rPr>
        <w:t>(E. Kaplan)</w:t>
      </w:r>
    </w:p>
    <w:p w14:paraId="14BFFB2A" w14:textId="22B5096F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Filter data based on Satellite Names</w:t>
      </w:r>
      <w:r w:rsidR="00D071A0">
        <w:rPr>
          <w:color w:val="000000" w:themeColor="text1"/>
        </w:rPr>
        <w:t xml:space="preserve"> (H. Le)</w:t>
      </w:r>
    </w:p>
    <w:p w14:paraId="5B94EC63" w14:textId="52A497DC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Build </w:t>
      </w:r>
      <w:r w:rsidR="00C43F20">
        <w:rPr>
          <w:color w:val="000000" w:themeColor="text1"/>
        </w:rPr>
        <w:t>Demographic</w:t>
      </w:r>
      <w:r>
        <w:rPr>
          <w:color w:val="000000" w:themeColor="text1"/>
        </w:rPr>
        <w:t xml:space="preserve"> Info</w:t>
      </w:r>
      <w:r w:rsidR="00D071A0">
        <w:rPr>
          <w:color w:val="000000" w:themeColor="text1"/>
        </w:rPr>
        <w:t xml:space="preserve"> (</w:t>
      </w:r>
      <w:r w:rsidR="00BA22DE">
        <w:rPr>
          <w:color w:val="000000" w:themeColor="text1"/>
        </w:rPr>
        <w:t>O.J.</w:t>
      </w:r>
      <w:r w:rsidR="00D071A0">
        <w:rPr>
          <w:color w:val="000000" w:themeColor="text1"/>
        </w:rPr>
        <w:t>?)</w:t>
      </w:r>
    </w:p>
    <w:p w14:paraId="57821B14" w14:textId="169AFAB7" w:rsidR="00E52F11" w:rsidRDefault="00312403" w:rsidP="00EA61CE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C43F20">
        <w:rPr>
          <w:color w:val="000000" w:themeColor="text1"/>
        </w:rPr>
        <w:t>Plots all data exploration</w:t>
      </w:r>
      <w:r w:rsidR="00D071A0">
        <w:rPr>
          <w:color w:val="000000" w:themeColor="text1"/>
        </w:rPr>
        <w:t xml:space="preserve"> (All)</w:t>
      </w:r>
    </w:p>
    <w:p w14:paraId="5291086F" w14:textId="6C225924" w:rsidR="00DB3A6B" w:rsidRDefault="00DB3A6B" w:rsidP="00DB3A6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A6B">
        <w:rPr>
          <w:b/>
          <w:bCs/>
          <w:color w:val="000000" w:themeColor="text1"/>
        </w:rPr>
        <w:t xml:space="preserve">Readme.MD </w:t>
      </w:r>
      <w:r w:rsidRPr="00BA22DE">
        <w:rPr>
          <w:color w:val="000000" w:themeColor="text1"/>
        </w:rPr>
        <w:t>(E. Kaplan, H. Le)</w:t>
      </w:r>
    </w:p>
    <w:p w14:paraId="7CC2B508" w14:textId="60F448BD" w:rsidR="00686736" w:rsidRDefault="00686736" w:rsidP="00686736"/>
    <w:p w14:paraId="3601BD65" w14:textId="77777777" w:rsidR="00674900" w:rsidRDefault="00686736" w:rsidP="00686736">
      <w:pPr>
        <w:rPr>
          <w:ins w:id="0" w:author="Henry Le" w:date="2020-06-13T18:55:00Z"/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</w:t>
      </w:r>
      <w:r>
        <w:rPr>
          <w:rStyle w:val="Strong"/>
          <w:sz w:val="28"/>
          <w:szCs w:val="28"/>
          <w:u w:val="single"/>
        </w:rPr>
        <w:t>D</w:t>
      </w:r>
      <w:ins w:id="1" w:author="Henry Le" w:date="2020-06-13T18:55:00Z">
        <w:r w:rsidR="00674900">
          <w:rPr>
            <w:rStyle w:val="Strong"/>
            <w:sz w:val="28"/>
            <w:szCs w:val="28"/>
            <w:u w:val="single"/>
          </w:rPr>
          <w:t>: FORWARD PLANS</w:t>
        </w:r>
      </w:ins>
    </w:p>
    <w:p w14:paraId="64F3F00D" w14:textId="08B91A2E" w:rsidR="00686736" w:rsidRDefault="00686736">
      <w:pPr>
        <w:pStyle w:val="NoSpacing"/>
        <w:numPr>
          <w:ilvl w:val="2"/>
          <w:numId w:val="2"/>
        </w:numPr>
        <w:ind w:left="900"/>
        <w:rPr>
          <w:ins w:id="2" w:author="Henry Le" w:date="2020-06-10T22:06:00Z"/>
          <w:rStyle w:val="Strong"/>
          <w:sz w:val="28"/>
          <w:szCs w:val="28"/>
          <w:u w:val="single"/>
        </w:rPr>
        <w:pPrChange w:id="3" w:author="Henry Le" w:date="2020-06-13T18:56:00Z">
          <w:pPr/>
        </w:pPrChange>
      </w:pPr>
      <w:del w:id="4" w:author="Henry Le" w:date="2020-06-13T18:55:00Z">
        <w:r w:rsidRPr="00C43F20" w:rsidDel="00674900">
          <w:rPr>
            <w:rStyle w:val="Strong"/>
            <w:sz w:val="28"/>
            <w:szCs w:val="28"/>
            <w:u w:val="single"/>
          </w:rPr>
          <w:delText xml:space="preserve"> </w:delText>
        </w:r>
        <w:r w:rsidDel="00674900">
          <w:rPr>
            <w:rStyle w:val="Strong"/>
            <w:sz w:val="28"/>
            <w:szCs w:val="28"/>
            <w:u w:val="single"/>
          </w:rPr>
          <w:delText>–</w:delText>
        </w:r>
      </w:del>
      <w:del w:id="5" w:author="Henry Le" w:date="2020-06-13T18:56:00Z">
        <w:r w:rsidRPr="00C43F20" w:rsidDel="00674900">
          <w:rPr>
            <w:rStyle w:val="Strong"/>
            <w:sz w:val="28"/>
            <w:szCs w:val="28"/>
            <w:u w:val="single"/>
          </w:rPr>
          <w:delText xml:space="preserve"> </w:delText>
        </w:r>
      </w:del>
      <w:del w:id="6" w:author="Henry Le" w:date="2020-06-15T22:28:00Z">
        <w:r w:rsidDel="009F1871">
          <w:rPr>
            <w:rStyle w:val="Strong"/>
            <w:sz w:val="28"/>
            <w:szCs w:val="28"/>
            <w:u w:val="single"/>
          </w:rPr>
          <w:delText>L</w:delText>
        </w:r>
      </w:del>
      <w:ins w:id="7" w:author="Henry Le" w:date="2020-06-10T22:06:00Z">
        <w:r>
          <w:rPr>
            <w:rStyle w:val="Strong"/>
            <w:sz w:val="28"/>
            <w:szCs w:val="28"/>
            <w:u w:val="single"/>
          </w:rPr>
          <w:t>TO DO</w:t>
        </w:r>
      </w:ins>
      <w:r>
        <w:rPr>
          <w:rStyle w:val="Strong"/>
          <w:sz w:val="28"/>
          <w:szCs w:val="28"/>
          <w:u w:val="single"/>
        </w:rPr>
        <w:t>:</w:t>
      </w:r>
      <w:ins w:id="8" w:author="Henry Le" w:date="2020-06-10T22:06:00Z">
        <w:r>
          <w:rPr>
            <w:rStyle w:val="Strong"/>
            <w:sz w:val="28"/>
            <w:szCs w:val="28"/>
            <w:u w:val="single"/>
          </w:rPr>
          <w:t xml:space="preserve"> (updated :: Jun, 10, 2020)</w:t>
        </w:r>
      </w:ins>
    </w:p>
    <w:p w14:paraId="5661C8AB" w14:textId="35A7D0EE" w:rsidR="00686736" w:rsidRPr="00D40EA0" w:rsidRDefault="00686736">
      <w:pPr>
        <w:pStyle w:val="ListParagraph"/>
        <w:numPr>
          <w:ilvl w:val="1"/>
          <w:numId w:val="4"/>
        </w:numPr>
        <w:rPr>
          <w:ins w:id="9" w:author="Henry Le" w:date="2020-06-10T22:07:00Z"/>
          <w:color w:val="FF0000"/>
          <w:rPrChange w:id="10" w:author="Henry Le" w:date="2020-06-10T22:19:00Z">
            <w:rPr>
              <w:ins w:id="11" w:author="Henry Le" w:date="2020-06-10T22:07:00Z"/>
              <w:rStyle w:val="Strong"/>
              <w:sz w:val="28"/>
              <w:szCs w:val="28"/>
              <w:u w:val="single"/>
            </w:rPr>
          </w:rPrChange>
        </w:rPr>
        <w:pPrChange w:id="12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13" w:author="Henry Le" w:date="2020-06-10T22:07:00Z">
        <w:r w:rsidRPr="00686736">
          <w:rPr>
            <w:color w:val="000000" w:themeColor="text1"/>
            <w:rPrChange w:id="14" w:author="Henry Le" w:date="2020-06-10T22:13:00Z">
              <w:rPr>
                <w:rStyle w:val="Strong"/>
                <w:sz w:val="28"/>
                <w:szCs w:val="28"/>
                <w:u w:val="single"/>
              </w:rPr>
            </w:rPrChange>
          </w:rPr>
          <w:t>Project Description</w:t>
        </w:r>
      </w:ins>
      <w:ins w:id="15" w:author="Henry Le" w:date="2020-06-10T22:13:00Z">
        <w:r>
          <w:rPr>
            <w:color w:val="000000" w:themeColor="text1"/>
          </w:rPr>
          <w:t xml:space="preserve"> </w:t>
        </w:r>
      </w:ins>
      <w:ins w:id="16" w:author="Henry Le" w:date="2020-06-10T22:48:00Z">
        <w:r w:rsidR="005F0981">
          <w:rPr>
            <w:color w:val="000000" w:themeColor="text1"/>
          </w:rPr>
          <w:t>(</w:t>
        </w:r>
      </w:ins>
      <w:ins w:id="17" w:author="Henry Le" w:date="2020-06-10T22:13:00Z">
        <w:r>
          <w:rPr>
            <w:color w:val="000000" w:themeColor="text1"/>
          </w:rPr>
          <w:t>As team</w:t>
        </w:r>
      </w:ins>
      <w:ins w:id="18" w:author="Henry Le" w:date="2020-06-10T22:48:00Z">
        <w:r w:rsidR="005F0981">
          <w:rPr>
            <w:color w:val="000000" w:themeColor="text1"/>
          </w:rPr>
          <w:t xml:space="preserve">) </w:t>
        </w:r>
      </w:ins>
      <w:ins w:id="19" w:author="Henry Le" w:date="2020-06-10T22:19:00Z">
        <w:r w:rsidR="00D40EA0">
          <w:rPr>
            <w:color w:val="000000" w:themeColor="text1"/>
          </w:rPr>
          <w:t xml:space="preserve"> (</w:t>
        </w:r>
        <w:r w:rsidR="00D40EA0" w:rsidRPr="00D40EA0">
          <w:rPr>
            <w:color w:val="FF0000"/>
            <w:rPrChange w:id="20" w:author="Henry Le" w:date="2020-06-10T22:19:00Z">
              <w:rPr>
                <w:color w:val="000000" w:themeColor="text1"/>
              </w:rPr>
            </w:rPrChange>
          </w:rPr>
          <w:t>1hr, target to be done by June. 14)</w:t>
        </w:r>
      </w:ins>
    </w:p>
    <w:p w14:paraId="654F5930" w14:textId="65C69ADA" w:rsidR="00686736" w:rsidRDefault="00686736" w:rsidP="00686736">
      <w:pPr>
        <w:pStyle w:val="ListParagraph"/>
        <w:numPr>
          <w:ilvl w:val="1"/>
          <w:numId w:val="4"/>
        </w:numPr>
        <w:rPr>
          <w:ins w:id="21" w:author="Henry Le" w:date="2020-06-10T22:17:00Z"/>
          <w:color w:val="000000" w:themeColor="text1"/>
        </w:rPr>
      </w:pPr>
      <w:ins w:id="22" w:author="Henry Le" w:date="2020-06-10T22:07:00Z">
        <w:r w:rsidRPr="00686736">
          <w:rPr>
            <w:color w:val="000000" w:themeColor="text1"/>
            <w:rPrChange w:id="23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Te</w:t>
        </w:r>
      </w:ins>
      <w:ins w:id="24" w:author="Henry Le" w:date="2020-06-10T22:08:00Z">
        <w:r w:rsidRPr="00686736">
          <w:rPr>
            <w:color w:val="000000" w:themeColor="text1"/>
            <w:rPrChange w:id="25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a</w:t>
        </w:r>
      </w:ins>
      <w:ins w:id="26" w:author="Henry Le" w:date="2020-06-10T22:07:00Z">
        <w:r w:rsidRPr="00686736">
          <w:rPr>
            <w:color w:val="000000" w:themeColor="text1"/>
            <w:rPrChange w:id="27" w:author="Henry Le" w:date="2020-06-10T22:13:00Z">
              <w:rPr>
                <w:rStyle w:val="Strong"/>
                <w:sz w:val="20"/>
                <w:szCs w:val="20"/>
                <w:u w:val="single"/>
              </w:rPr>
            </w:rPrChange>
          </w:rPr>
          <w:t>m page</w:t>
        </w:r>
      </w:ins>
      <w:ins w:id="28" w:author="Henry Le" w:date="2020-06-10T22:08:00Z">
        <w:r w:rsidRPr="00686736">
          <w:rPr>
            <w:color w:val="000000" w:themeColor="text1"/>
            <w:rPrChange w:id="29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</w:t>
        </w:r>
      </w:ins>
      <w:ins w:id="30" w:author="Henry Le" w:date="2020-06-10T22:09:00Z">
        <w:r w:rsidRPr="00686736">
          <w:rPr>
            <w:color w:val="000000" w:themeColor="text1"/>
            <w:rPrChange w:id="31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(</w:t>
        </w:r>
        <w:proofErr w:type="spellStart"/>
        <w:r w:rsidRPr="00686736">
          <w:rPr>
            <w:color w:val="000000" w:themeColor="text1"/>
            <w:rPrChange w:id="32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Ekin</w:t>
        </w:r>
        <w:proofErr w:type="spellEnd"/>
        <w:r w:rsidRPr="00686736">
          <w:rPr>
            <w:color w:val="000000" w:themeColor="text1"/>
            <w:rPrChange w:id="33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)</w:t>
        </w:r>
      </w:ins>
      <w:ins w:id="34" w:author="Henry Le" w:date="2020-06-10T22:12:00Z">
        <w:r w:rsidRPr="00686736">
          <w:rPr>
            <w:color w:val="000000" w:themeColor="text1"/>
            <w:rPrChange w:id="35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=&gt; use bootstrap</w:t>
        </w:r>
      </w:ins>
      <w:ins w:id="36" w:author="Henry Le" w:date="2020-06-10T22:33:00Z">
        <w:r w:rsidR="006E49D8">
          <w:rPr>
            <w:color w:val="000000" w:themeColor="text1"/>
          </w:rPr>
          <w:t xml:space="preserve"> (</w:t>
        </w:r>
        <w:r w:rsidR="006E49D8" w:rsidRPr="005F0981">
          <w:rPr>
            <w:color w:val="FF0000"/>
            <w:rPrChange w:id="37" w:author="Henry Le" w:date="2020-06-10T22:48:00Z">
              <w:rPr>
                <w:color w:val="000000" w:themeColor="text1"/>
              </w:rPr>
            </w:rPrChange>
          </w:rPr>
          <w:t>2 days, Jun 12</w:t>
        </w:r>
        <w:r w:rsidR="006E49D8">
          <w:rPr>
            <w:color w:val="000000" w:themeColor="text1"/>
          </w:rPr>
          <w:t>)</w:t>
        </w:r>
      </w:ins>
    </w:p>
    <w:p w14:paraId="74C43716" w14:textId="04E4CEFE" w:rsidR="00BD14C4" w:rsidRPr="00686736" w:rsidRDefault="00BD14C4">
      <w:pPr>
        <w:pStyle w:val="ListParagraph"/>
        <w:numPr>
          <w:ilvl w:val="1"/>
          <w:numId w:val="4"/>
        </w:numPr>
        <w:rPr>
          <w:ins w:id="38" w:author="Henry Le" w:date="2020-06-10T22:12:00Z"/>
          <w:color w:val="000000" w:themeColor="text1"/>
          <w:rPrChange w:id="39" w:author="Henry Le" w:date="2020-06-10T22:13:00Z">
            <w:rPr>
              <w:ins w:id="40" w:author="Henry Le" w:date="2020-06-10T22:12:00Z"/>
              <w:rStyle w:val="Strong"/>
              <w:b w:val="0"/>
              <w:bCs w:val="0"/>
              <w:sz w:val="20"/>
              <w:szCs w:val="20"/>
            </w:rPr>
          </w:rPrChange>
        </w:rPr>
        <w:pPrChange w:id="41" w:author="Henry Le" w:date="2020-06-10T22:13:00Z">
          <w:pPr>
            <w:pStyle w:val="ListParagraph"/>
            <w:numPr>
              <w:numId w:val="8"/>
            </w:numPr>
            <w:ind w:hanging="360"/>
          </w:pPr>
        </w:pPrChange>
      </w:pPr>
      <w:ins w:id="42" w:author="Henry Le" w:date="2020-06-10T22:17:00Z">
        <w:r w:rsidRPr="00730DF0">
          <w:rPr>
            <w:color w:val="000000" w:themeColor="text1"/>
          </w:rPr>
          <w:t>Contact Page</w:t>
        </w:r>
      </w:ins>
      <w:ins w:id="43" w:author="Henry Le" w:date="2020-06-10T22:48:00Z">
        <w:r w:rsidR="005F0981">
          <w:rPr>
            <w:color w:val="000000" w:themeColor="text1"/>
          </w:rPr>
          <w:t xml:space="preserve"> (Henry)</w:t>
        </w:r>
      </w:ins>
      <w:ins w:id="44" w:author="Henry Le" w:date="2020-06-10T22:17:00Z">
        <w:r>
          <w:rPr>
            <w:color w:val="000000" w:themeColor="text1"/>
          </w:rPr>
          <w:t xml:space="preserve"> </w:t>
        </w:r>
      </w:ins>
      <w:ins w:id="45" w:author="Henry Le" w:date="2020-06-10T22:34:00Z">
        <w:r w:rsidR="006E49D8">
          <w:rPr>
            <w:color w:val="000000" w:themeColor="text1"/>
          </w:rPr>
          <w:t xml:space="preserve">: more like a drop down box </w:t>
        </w:r>
      </w:ins>
      <w:ins w:id="46" w:author="Henry Le" w:date="2020-06-10T22:17:00Z">
        <w:r w:rsidRPr="005F0981">
          <w:rPr>
            <w:color w:val="FF0000"/>
            <w:rPrChange w:id="47" w:author="Henry Le" w:date="2020-06-10T22:49:00Z">
              <w:rPr>
                <w:color w:val="000000" w:themeColor="text1"/>
              </w:rPr>
            </w:rPrChange>
          </w:rPr>
          <w:t>(</w:t>
        </w:r>
      </w:ins>
      <w:ins w:id="48" w:author="Henry Le" w:date="2020-06-10T22:49:00Z">
        <w:r w:rsidR="005F0981" w:rsidRPr="005F0981">
          <w:rPr>
            <w:color w:val="FF0000"/>
            <w:rPrChange w:id="49" w:author="Henry Le" w:date="2020-06-10T22:49:00Z">
              <w:rPr>
                <w:color w:val="000000" w:themeColor="text1"/>
              </w:rPr>
            </w:rPrChange>
          </w:rPr>
          <w:t xml:space="preserve">1 day, </w:t>
        </w:r>
      </w:ins>
      <w:ins w:id="50" w:author="Henry Le" w:date="2020-06-10T22:48:00Z">
        <w:r w:rsidR="005F0981" w:rsidRPr="005F0981">
          <w:rPr>
            <w:color w:val="FF0000"/>
            <w:rPrChange w:id="51" w:author="Henry Le" w:date="2020-06-10T22:49:00Z">
              <w:rPr>
                <w:color w:val="000000" w:themeColor="text1"/>
              </w:rPr>
            </w:rPrChange>
          </w:rPr>
          <w:t>by Jun. 11</w:t>
        </w:r>
      </w:ins>
      <w:ins w:id="52" w:author="Henry Le" w:date="2020-06-10T22:33:00Z">
        <w:r w:rsidR="006E49D8">
          <w:rPr>
            <w:color w:val="000000" w:themeColor="text1"/>
          </w:rPr>
          <w:t>)</w:t>
        </w:r>
      </w:ins>
    </w:p>
    <w:p w14:paraId="27E11C17" w14:textId="06CC16CB" w:rsidR="00686736" w:rsidRDefault="00686736" w:rsidP="00686736">
      <w:pPr>
        <w:pStyle w:val="ListParagraph"/>
        <w:numPr>
          <w:ilvl w:val="1"/>
          <w:numId w:val="4"/>
        </w:numPr>
        <w:rPr>
          <w:ins w:id="53" w:author="Henry Le" w:date="2020-06-10T22:50:00Z"/>
          <w:color w:val="000000" w:themeColor="text1"/>
        </w:rPr>
      </w:pPr>
      <w:proofErr w:type="spellStart"/>
      <w:ins w:id="54" w:author="Henry Le" w:date="2020-06-10T22:12:00Z">
        <w:r w:rsidRPr="00686736">
          <w:rPr>
            <w:color w:val="000000" w:themeColor="text1"/>
            <w:rPrChange w:id="55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DataTable</w:t>
        </w:r>
        <w:proofErr w:type="spellEnd"/>
        <w:r w:rsidRPr="00686736">
          <w:rPr>
            <w:color w:val="000000" w:themeColor="text1"/>
            <w:rPrChange w:id="56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webpage </w:t>
        </w:r>
      </w:ins>
      <w:ins w:id="57" w:author="Henry Le" w:date="2020-06-10T22:48:00Z">
        <w:r w:rsidR="005F0981">
          <w:rPr>
            <w:color w:val="000000" w:themeColor="text1"/>
          </w:rPr>
          <w:t>(</w:t>
        </w:r>
      </w:ins>
      <w:ins w:id="58" w:author="Henry Le" w:date="2020-06-10T22:12:00Z">
        <w:r w:rsidRPr="00686736">
          <w:rPr>
            <w:color w:val="000000" w:themeColor="text1"/>
            <w:rPrChange w:id="59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OJ</w:t>
        </w:r>
      </w:ins>
      <w:ins w:id="60" w:author="Henry Le" w:date="2020-06-10T22:48:00Z">
        <w:r w:rsidR="005F0981">
          <w:rPr>
            <w:color w:val="000000" w:themeColor="text1"/>
          </w:rPr>
          <w:t>)</w:t>
        </w:r>
      </w:ins>
      <w:ins w:id="61" w:author="Henry Le" w:date="2020-06-10T22:12:00Z">
        <w:r w:rsidRPr="00686736">
          <w:rPr>
            <w:color w:val="000000" w:themeColor="text1"/>
            <w:rPrChange w:id="62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</w:t>
        </w:r>
      </w:ins>
      <w:ins w:id="63" w:author="Henry Le" w:date="2020-06-10T22:49:00Z">
        <w:r w:rsidR="005F0981">
          <w:rPr>
            <w:color w:val="000000" w:themeColor="text1"/>
          </w:rPr>
          <w:t>=</w:t>
        </w:r>
      </w:ins>
      <w:ins w:id="64" w:author="Henry Le" w:date="2020-06-10T22:12:00Z">
        <w:r w:rsidRPr="00686736">
          <w:rPr>
            <w:color w:val="000000" w:themeColor="text1"/>
            <w:rPrChange w:id="65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>&gt; make the JS works, so</w:t>
        </w:r>
      </w:ins>
      <w:ins w:id="66" w:author="Henry Le" w:date="2020-06-10T22:13:00Z">
        <w:r w:rsidRPr="00686736">
          <w:rPr>
            <w:color w:val="000000" w:themeColor="text1"/>
            <w:rPrChange w:id="67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 that it can filter the data</w:t>
        </w:r>
      </w:ins>
      <w:ins w:id="68" w:author="Henry Le" w:date="2020-06-10T22:34:00Z">
        <w:r w:rsidR="006E49D8">
          <w:rPr>
            <w:color w:val="000000" w:themeColor="text1"/>
          </w:rPr>
          <w:t xml:space="preserve"> </w:t>
        </w:r>
        <w:r w:rsidR="006E49D8" w:rsidRPr="005F0981">
          <w:rPr>
            <w:color w:val="FF0000"/>
            <w:rPrChange w:id="69" w:author="Henry Le" w:date="2020-06-10T22:49:00Z">
              <w:rPr>
                <w:color w:val="000000" w:themeColor="text1"/>
              </w:rPr>
            </w:rPrChange>
          </w:rPr>
          <w:t>(2 days, Jun 12</w:t>
        </w:r>
        <w:r w:rsidR="006E49D8">
          <w:rPr>
            <w:color w:val="000000" w:themeColor="text1"/>
          </w:rPr>
          <w:t>)</w:t>
        </w:r>
      </w:ins>
    </w:p>
    <w:p w14:paraId="4C480BB7" w14:textId="7AD1A72F" w:rsidR="005F0981" w:rsidRDefault="005F0981" w:rsidP="005F0981">
      <w:pPr>
        <w:pStyle w:val="ListParagraph"/>
        <w:numPr>
          <w:ilvl w:val="1"/>
          <w:numId w:val="4"/>
        </w:numPr>
        <w:rPr>
          <w:ins w:id="70" w:author="Henry Le" w:date="2020-06-10T22:50:00Z"/>
          <w:color w:val="000000" w:themeColor="text1"/>
        </w:rPr>
      </w:pPr>
      <w:ins w:id="71" w:author="Henry Le" w:date="2020-06-10T22:50:00Z">
        <w:r>
          <w:rPr>
            <w:color w:val="000000" w:themeColor="text1"/>
          </w:rPr>
          <w:t>Banner more interactive =&gt; may be using carousel or appear text with D3 and JS timer (Henry Le) (vanilla JS) (</w:t>
        </w:r>
        <w:r w:rsidRPr="005F0981">
          <w:rPr>
            <w:color w:val="FF0000"/>
            <w:rPrChange w:id="72" w:author="Henry Le" w:date="2020-06-10T22:50:00Z">
              <w:rPr>
                <w:color w:val="000000" w:themeColor="text1"/>
              </w:rPr>
            </w:rPrChange>
          </w:rPr>
          <w:t>by Jun. 14</w:t>
        </w:r>
        <w:r>
          <w:rPr>
            <w:color w:val="000000" w:themeColor="text1"/>
          </w:rPr>
          <w:t>)</w:t>
        </w:r>
      </w:ins>
    </w:p>
    <w:p w14:paraId="1C8B9F69" w14:textId="7489412B" w:rsidR="005F0981" w:rsidRDefault="006E49D8" w:rsidP="005F0981">
      <w:pPr>
        <w:pStyle w:val="ListParagraph"/>
        <w:numPr>
          <w:ilvl w:val="1"/>
          <w:numId w:val="4"/>
        </w:numPr>
        <w:rPr>
          <w:ins w:id="73" w:author="Henry Le" w:date="2020-06-10T22:49:00Z"/>
          <w:color w:val="000000" w:themeColor="text1"/>
        </w:rPr>
      </w:pPr>
      <w:ins w:id="74" w:author="Henry Le" w:date="2020-06-10T22:42:00Z">
        <w:r>
          <w:rPr>
            <w:color w:val="000000" w:themeColor="text1"/>
          </w:rPr>
          <w:t xml:space="preserve">Visualization page :: </w:t>
        </w:r>
      </w:ins>
      <w:ins w:id="75" w:author="Henry Le" w:date="2020-06-10T22:44:00Z">
        <w:r w:rsidR="005F0981">
          <w:rPr>
            <w:color w:val="000000" w:themeColor="text1"/>
          </w:rPr>
          <w:t>(</w:t>
        </w:r>
        <w:r w:rsidR="005F0981" w:rsidRPr="00DD434D">
          <w:rPr>
            <w:color w:val="FF0000"/>
            <w:rPrChange w:id="76" w:author="Henry Le" w:date="2020-06-10T22:50:00Z">
              <w:rPr>
                <w:color w:val="000000" w:themeColor="text1"/>
              </w:rPr>
            </w:rPrChange>
          </w:rPr>
          <w:t xml:space="preserve">3 days by Jun. 13 the </w:t>
        </w:r>
        <w:proofErr w:type="spellStart"/>
        <w:r w:rsidR="005F0981" w:rsidRPr="00DD434D">
          <w:rPr>
            <w:color w:val="FF0000"/>
            <w:rPrChange w:id="77" w:author="Henry Le" w:date="2020-06-10T22:50:00Z">
              <w:rPr>
                <w:color w:val="000000" w:themeColor="text1"/>
              </w:rPr>
            </w:rPrChange>
          </w:rPr>
          <w:t>lastest</w:t>
        </w:r>
      </w:ins>
      <w:proofErr w:type="spellEnd"/>
      <w:ins w:id="78" w:author="Henry Le" w:date="2020-06-10T22:42:00Z">
        <w:r>
          <w:rPr>
            <w:color w:val="000000" w:themeColor="text1"/>
          </w:rPr>
          <w:t>)</w:t>
        </w:r>
      </w:ins>
    </w:p>
    <w:p w14:paraId="254E02A6" w14:textId="77777777" w:rsidR="005F0981" w:rsidRDefault="005F0981" w:rsidP="005F0981">
      <w:pPr>
        <w:pStyle w:val="ListParagraph"/>
        <w:numPr>
          <w:ilvl w:val="1"/>
          <w:numId w:val="4"/>
        </w:numPr>
        <w:rPr>
          <w:ins w:id="79" w:author="Henry Le" w:date="2020-06-10T22:49:00Z"/>
          <w:color w:val="000000" w:themeColor="text1"/>
        </w:rPr>
      </w:pPr>
      <w:ins w:id="80" w:author="Henry Le" w:date="2020-06-10T22:49:00Z">
        <w:r w:rsidRPr="00730DF0">
          <w:rPr>
            <w:color w:val="000000" w:themeColor="text1"/>
          </w:rPr>
          <w:t>API page (with Nav Bar)</w:t>
        </w:r>
      </w:ins>
    </w:p>
    <w:p w14:paraId="58E685C2" w14:textId="6D5E240B" w:rsidR="00BD14C4" w:rsidRDefault="00BD14C4" w:rsidP="00686736">
      <w:pPr>
        <w:pStyle w:val="ListParagraph"/>
        <w:numPr>
          <w:ilvl w:val="1"/>
          <w:numId w:val="4"/>
        </w:numPr>
        <w:rPr>
          <w:ins w:id="81" w:author="Henry Le" w:date="2020-06-10T22:18:00Z"/>
          <w:color w:val="000000" w:themeColor="text1"/>
        </w:rPr>
      </w:pPr>
      <w:ins w:id="82" w:author="Henry Le" w:date="2020-06-10T22:17:00Z">
        <w:r>
          <w:rPr>
            <w:color w:val="000000" w:themeColor="text1"/>
          </w:rPr>
          <w:t>Comp</w:t>
        </w:r>
      </w:ins>
      <w:ins w:id="83" w:author="Henry Le" w:date="2020-06-10T22:18:00Z">
        <w:r>
          <w:rPr>
            <w:color w:val="000000" w:themeColor="text1"/>
          </w:rPr>
          <w:t>ile =&gt; push to AWS</w:t>
        </w:r>
      </w:ins>
      <w:ins w:id="84" w:author="Henry Le" w:date="2020-06-10T22:44:00Z">
        <w:r w:rsidR="005F0981">
          <w:rPr>
            <w:color w:val="000000" w:themeColor="text1"/>
          </w:rPr>
          <w:t xml:space="preserve"> (</w:t>
        </w:r>
        <w:r w:rsidR="005F0981" w:rsidRPr="00DD434D">
          <w:rPr>
            <w:color w:val="FF0000"/>
            <w:rPrChange w:id="85" w:author="Henry Le" w:date="2020-06-10T22:50:00Z">
              <w:rPr>
                <w:color w:val="000000" w:themeColor="text1"/>
              </w:rPr>
            </w:rPrChange>
          </w:rPr>
          <w:t xml:space="preserve">1 day, by </w:t>
        </w:r>
      </w:ins>
      <w:ins w:id="86" w:author="Henry Le" w:date="2020-06-10T22:50:00Z">
        <w:r w:rsidR="00DD434D" w:rsidRPr="00DD434D">
          <w:rPr>
            <w:color w:val="FF0000"/>
            <w:rPrChange w:id="87" w:author="Henry Le" w:date="2020-06-10T22:50:00Z">
              <w:rPr>
                <w:color w:val="000000" w:themeColor="text1"/>
              </w:rPr>
            </w:rPrChange>
          </w:rPr>
          <w:t>Jun. 14</w:t>
        </w:r>
      </w:ins>
      <w:ins w:id="88" w:author="Henry Le" w:date="2020-06-10T22:44:00Z">
        <w:r w:rsidR="005F0981">
          <w:rPr>
            <w:color w:val="000000" w:themeColor="text1"/>
          </w:rPr>
          <w:t>)</w:t>
        </w:r>
      </w:ins>
    </w:p>
    <w:p w14:paraId="5C54ED30" w14:textId="4D585E8D" w:rsidR="00BD14C4" w:rsidRDefault="00BD14C4" w:rsidP="00686736">
      <w:pPr>
        <w:pStyle w:val="ListParagraph"/>
        <w:numPr>
          <w:ilvl w:val="1"/>
          <w:numId w:val="4"/>
        </w:numPr>
        <w:rPr>
          <w:ins w:id="89" w:author="Henry Le" w:date="2020-06-10T22:32:00Z"/>
          <w:color w:val="000000" w:themeColor="text1"/>
        </w:rPr>
      </w:pPr>
      <w:ins w:id="90" w:author="Henry Le" w:date="2020-06-10T22:18:00Z">
        <w:r>
          <w:rPr>
            <w:color w:val="000000" w:themeColor="text1"/>
          </w:rPr>
          <w:t>Write the readme.md</w:t>
        </w:r>
      </w:ins>
      <w:ins w:id="91" w:author="Henry Le" w:date="2020-06-10T22:50:00Z">
        <w:r w:rsidR="00DD434D">
          <w:rPr>
            <w:color w:val="000000" w:themeColor="text1"/>
          </w:rPr>
          <w:t xml:space="preserve"> (as team)</w:t>
        </w:r>
      </w:ins>
    </w:p>
    <w:p w14:paraId="2D60D6C6" w14:textId="6F074361" w:rsidR="00686736" w:rsidRDefault="00686736">
      <w:pPr>
        <w:ind w:left="1080"/>
        <w:rPr>
          <w:ins w:id="92" w:author="Henry Le" w:date="2020-06-13T18:56:00Z"/>
          <w:color w:val="000000" w:themeColor="text1"/>
        </w:rPr>
      </w:pPr>
      <w:ins w:id="93" w:author="Henry Le" w:date="2020-06-10T22:10:00Z">
        <w:r w:rsidRPr="00686736">
          <w:rPr>
            <w:color w:val="000000" w:themeColor="text1"/>
            <w:rPrChange w:id="94" w:author="Henry Le" w:date="2020-06-10T22:13:00Z">
              <w:rPr>
                <w:rStyle w:val="Strong"/>
                <w:b w:val="0"/>
                <w:bCs w:val="0"/>
                <w:sz w:val="20"/>
                <w:szCs w:val="20"/>
              </w:rPr>
            </w:rPrChange>
          </w:rPr>
          <w:t xml:space="preserve">=&gt; what to do: copy the entire index.html =&gt; delete the middle part </w:t>
        </w:r>
      </w:ins>
    </w:p>
    <w:p w14:paraId="27CDCE01" w14:textId="402E0145" w:rsidR="00674900" w:rsidRDefault="00674900" w:rsidP="00674900">
      <w:pPr>
        <w:pStyle w:val="NoSpacing"/>
        <w:numPr>
          <w:ilvl w:val="2"/>
          <w:numId w:val="2"/>
        </w:numPr>
        <w:ind w:left="900"/>
        <w:rPr>
          <w:ins w:id="95" w:author="Henry Le" w:date="2020-06-13T18:56:00Z"/>
          <w:rStyle w:val="Strong"/>
          <w:sz w:val="28"/>
          <w:szCs w:val="28"/>
          <w:u w:val="single"/>
        </w:rPr>
      </w:pPr>
      <w:ins w:id="96" w:author="Henry Le" w:date="2020-06-13T18:56:00Z">
        <w:r>
          <w:rPr>
            <w:rStyle w:val="Strong"/>
            <w:sz w:val="28"/>
            <w:szCs w:val="28"/>
            <w:u w:val="single"/>
          </w:rPr>
          <w:t>TO DO: (updated :: Jun, 13, 2020)</w:t>
        </w:r>
      </w:ins>
    </w:p>
    <w:p w14:paraId="05141CC8" w14:textId="77777777" w:rsidR="00674900" w:rsidRDefault="00674900" w:rsidP="00674900">
      <w:pPr>
        <w:pStyle w:val="ListParagraph"/>
        <w:ind w:left="1800"/>
        <w:rPr>
          <w:ins w:id="97" w:author="Henry Le" w:date="2020-06-13T18:57:00Z"/>
          <w:color w:val="000000" w:themeColor="text1"/>
        </w:rPr>
      </w:pPr>
    </w:p>
    <w:p w14:paraId="39DEC1B3" w14:textId="74FDEAB3" w:rsidR="009F1871" w:rsidRPr="00B32DA9" w:rsidRDefault="00674900" w:rsidP="00B32DA9">
      <w:pPr>
        <w:pStyle w:val="ListParagraph"/>
        <w:numPr>
          <w:ilvl w:val="1"/>
          <w:numId w:val="2"/>
        </w:numPr>
        <w:rPr>
          <w:ins w:id="98" w:author="Henry Le" w:date="2020-06-15T22:28:00Z"/>
          <w:color w:val="000000" w:themeColor="text1"/>
          <w:rPrChange w:id="99" w:author="Henry Le" w:date="2020-06-23T12:56:00Z">
            <w:rPr>
              <w:ins w:id="100" w:author="Henry Le" w:date="2020-06-15T22:28:00Z"/>
            </w:rPr>
          </w:rPrChange>
        </w:rPr>
        <w:pPrChange w:id="101" w:author="Henry Le" w:date="2020-06-23T12:56:00Z">
          <w:pPr>
            <w:ind w:left="1080"/>
          </w:pPr>
        </w:pPrChange>
      </w:pPr>
      <w:ins w:id="102" w:author="Henry Le" w:date="2020-06-13T18:56:00Z">
        <w:r>
          <w:rPr>
            <w:color w:val="000000" w:themeColor="text1"/>
          </w:rPr>
          <w:t>Write the readme.md (as team)</w:t>
        </w:r>
      </w:ins>
      <w:bookmarkStart w:id="103" w:name="_GoBack"/>
      <w:bookmarkEnd w:id="103"/>
    </w:p>
    <w:p w14:paraId="081A28AD" w14:textId="6E0D62F4" w:rsidR="009F1871" w:rsidRPr="009F1871" w:rsidRDefault="009F1871" w:rsidP="009F1871">
      <w:pPr>
        <w:ind w:left="1080"/>
        <w:jc w:val="center"/>
        <w:rPr>
          <w:ins w:id="104" w:author="Henry Le" w:date="2020-06-15T22:45:00Z"/>
          <w:b/>
          <w:bCs/>
          <w:color w:val="C00000"/>
          <w:sz w:val="28"/>
          <w:szCs w:val="28"/>
          <w:rPrChange w:id="105" w:author="Henry Le" w:date="2020-06-15T22:45:00Z">
            <w:rPr>
              <w:ins w:id="106" w:author="Henry Le" w:date="2020-06-15T22:45:00Z"/>
              <w:b/>
              <w:bCs/>
              <w:color w:val="000000" w:themeColor="text1"/>
              <w:sz w:val="28"/>
              <w:szCs w:val="28"/>
            </w:rPr>
          </w:rPrChange>
        </w:rPr>
      </w:pPr>
      <w:ins w:id="107" w:author="Henry Le" w:date="2020-06-15T22:44:00Z">
        <w:r w:rsidRPr="009F1871">
          <w:rPr>
            <w:b/>
            <w:bCs/>
            <w:color w:val="C00000"/>
            <w:sz w:val="28"/>
            <w:szCs w:val="28"/>
            <w:rPrChange w:id="108" w:author="Henry Le" w:date="2020-06-15T22:45:00Z">
              <w:rPr>
                <w:b/>
                <w:bCs/>
                <w:color w:val="000000" w:themeColor="text1"/>
                <w:sz w:val="28"/>
                <w:szCs w:val="28"/>
              </w:rPr>
            </w:rPrChange>
          </w:rPr>
          <w:t>=============</w:t>
        </w:r>
      </w:ins>
      <w:ins w:id="109" w:author="Henry Le" w:date="2020-06-15T22:45:00Z">
        <w:r w:rsidRPr="009F1871">
          <w:rPr>
            <w:b/>
            <w:bCs/>
            <w:color w:val="C00000"/>
            <w:sz w:val="28"/>
            <w:szCs w:val="28"/>
            <w:rPrChange w:id="110" w:author="Henry Le" w:date="2020-06-15T22:45:00Z">
              <w:rPr>
                <w:b/>
                <w:bCs/>
                <w:color w:val="000000" w:themeColor="text1"/>
                <w:sz w:val="28"/>
                <w:szCs w:val="28"/>
              </w:rPr>
            </w:rPrChange>
          </w:rPr>
          <w:t xml:space="preserve"> </w:t>
        </w:r>
      </w:ins>
      <w:ins w:id="111" w:author="Henry Le" w:date="2020-06-15T22:28:00Z">
        <w:r w:rsidRPr="009F1871">
          <w:rPr>
            <w:b/>
            <w:bCs/>
            <w:color w:val="C00000"/>
            <w:sz w:val="28"/>
            <w:szCs w:val="28"/>
            <w:rPrChange w:id="112" w:author="Henry Le" w:date="2020-06-15T22:45:00Z">
              <w:rPr>
                <w:color w:val="000000" w:themeColor="text1"/>
              </w:rPr>
            </w:rPrChange>
          </w:rPr>
          <w:t>PROJECT COMPLETED – DEPLOYED ON AWS</w:t>
        </w:r>
      </w:ins>
      <w:ins w:id="113" w:author="Henry Le" w:date="2020-06-15T22:44:00Z">
        <w:r w:rsidRPr="009F1871">
          <w:rPr>
            <w:b/>
            <w:bCs/>
            <w:color w:val="C00000"/>
            <w:sz w:val="28"/>
            <w:szCs w:val="28"/>
            <w:rPrChange w:id="114" w:author="Henry Le" w:date="2020-06-15T22:45:00Z">
              <w:rPr>
                <w:b/>
                <w:bCs/>
                <w:color w:val="000000" w:themeColor="text1"/>
                <w:sz w:val="28"/>
                <w:szCs w:val="28"/>
              </w:rPr>
            </w:rPrChange>
          </w:rPr>
          <w:t xml:space="preserve"> ============</w:t>
        </w:r>
      </w:ins>
    </w:p>
    <w:p w14:paraId="0A93CD7F" w14:textId="5C936D90" w:rsidR="00686736" w:rsidRPr="00686736" w:rsidDel="00686736" w:rsidRDefault="009F1871">
      <w:pPr>
        <w:pStyle w:val="ListParagraph"/>
        <w:numPr>
          <w:ilvl w:val="0"/>
          <w:numId w:val="8"/>
        </w:numPr>
        <w:ind w:left="1080"/>
        <w:jc w:val="center"/>
        <w:rPr>
          <w:del w:id="115" w:author="Henry Le" w:date="2020-06-10T22:08:00Z"/>
          <w:rStyle w:val="Strong"/>
          <w:sz w:val="20"/>
          <w:szCs w:val="20"/>
          <w:u w:val="single"/>
          <w:rPrChange w:id="116" w:author="Henry Le" w:date="2020-06-10T22:07:00Z">
            <w:rPr>
              <w:del w:id="117" w:author="Henry Le" w:date="2020-06-10T22:08:00Z"/>
              <w:rStyle w:val="Strong"/>
              <w:sz w:val="28"/>
              <w:szCs w:val="28"/>
              <w:u w:val="single"/>
            </w:rPr>
          </w:rPrChange>
        </w:rPr>
        <w:pPrChange w:id="118" w:author="Henry Le" w:date="2020-06-15T22:45:00Z">
          <w:pPr/>
        </w:pPrChange>
      </w:pPr>
      <w:ins w:id="119" w:author="Henry Le" w:date="2020-06-15T22:29:00Z">
        <w:r>
          <w:fldChar w:fldCharType="begin"/>
        </w:r>
        <w:r>
          <w:instrText xml:space="preserve"> HYPERLINK "http://satellitelaunches.us-east-2.elasticbeanstalk.com/" </w:instrText>
        </w:r>
        <w:r>
          <w:fldChar w:fldCharType="separate"/>
        </w:r>
        <w:r>
          <w:rPr>
            <w:rStyle w:val="Hyperlink"/>
          </w:rPr>
          <w:t>http://satellitelaunches.us-east-2.elasticbeanstalk.com/</w:t>
        </w:r>
        <w:r>
          <w:fldChar w:fldCharType="end"/>
        </w:r>
      </w:ins>
    </w:p>
    <w:p w14:paraId="169767C3" w14:textId="77777777" w:rsidR="00686736" w:rsidRPr="00686736" w:rsidRDefault="00686736">
      <w:pPr>
        <w:jc w:val="center"/>
        <w:rPr>
          <w:color w:val="000000" w:themeColor="text1"/>
        </w:rPr>
        <w:pPrChange w:id="120" w:author="Henry Le" w:date="2020-06-15T22:45:00Z">
          <w:pPr/>
        </w:pPrChange>
      </w:pPr>
    </w:p>
    <w:sectPr w:rsidR="00686736" w:rsidRPr="00686736" w:rsidSect="009F1871">
      <w:pgSz w:w="12240" w:h="15840"/>
      <w:pgMar w:top="720" w:right="720" w:bottom="630" w:left="720" w:header="720" w:footer="720" w:gutter="0"/>
      <w:cols w:space="720"/>
      <w:docGrid w:linePitch="360"/>
      <w:sectPrChange w:id="121" w:author="Henry Le" w:date="2020-06-15T22:45:00Z">
        <w:sectPr w:rsidR="00686736" w:rsidRPr="00686736" w:rsidSect="009F1871">
          <w:pgMar w:top="720" w:right="720" w:bottom="720" w:left="72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6E4"/>
    <w:multiLevelType w:val="hybridMultilevel"/>
    <w:tmpl w:val="3D3A6516"/>
    <w:lvl w:ilvl="0" w:tplc="7A62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725E4"/>
    <w:multiLevelType w:val="hybridMultilevel"/>
    <w:tmpl w:val="846823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BE02AB4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7BFA9174">
      <w:start w:val="1"/>
      <w:numFmt w:val="lowerRoman"/>
      <w:lvlText w:val="%4."/>
      <w:lvlJc w:val="left"/>
      <w:pPr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37F97"/>
    <w:multiLevelType w:val="hybridMultilevel"/>
    <w:tmpl w:val="36F0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01983"/>
    <w:multiLevelType w:val="hybridMultilevel"/>
    <w:tmpl w:val="E2B8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7148"/>
    <w:multiLevelType w:val="hybridMultilevel"/>
    <w:tmpl w:val="8EF60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C1942"/>
    <w:multiLevelType w:val="hybridMultilevel"/>
    <w:tmpl w:val="011CD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B043E"/>
    <w:multiLevelType w:val="hybridMultilevel"/>
    <w:tmpl w:val="56EE5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Le">
    <w15:presenceInfo w15:providerId="Windows Live" w15:userId="7fbbcd5d6b981d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113FE"/>
    <w:rsid w:val="00020A00"/>
    <w:rsid w:val="000E5F8C"/>
    <w:rsid w:val="001174C6"/>
    <w:rsid w:val="00185CCD"/>
    <w:rsid w:val="001F77D2"/>
    <w:rsid w:val="002C3D53"/>
    <w:rsid w:val="00312403"/>
    <w:rsid w:val="00333DA5"/>
    <w:rsid w:val="0034647E"/>
    <w:rsid w:val="003626FF"/>
    <w:rsid w:val="0040689E"/>
    <w:rsid w:val="00481579"/>
    <w:rsid w:val="00491B04"/>
    <w:rsid w:val="00513080"/>
    <w:rsid w:val="00534E0C"/>
    <w:rsid w:val="005B7D3B"/>
    <w:rsid w:val="005F0981"/>
    <w:rsid w:val="00661DF6"/>
    <w:rsid w:val="0067138F"/>
    <w:rsid w:val="00674900"/>
    <w:rsid w:val="00683BE6"/>
    <w:rsid w:val="00686736"/>
    <w:rsid w:val="006A066B"/>
    <w:rsid w:val="006D51F3"/>
    <w:rsid w:val="006E49D8"/>
    <w:rsid w:val="00714030"/>
    <w:rsid w:val="007B62F9"/>
    <w:rsid w:val="008165E1"/>
    <w:rsid w:val="008416D1"/>
    <w:rsid w:val="008478CA"/>
    <w:rsid w:val="00860048"/>
    <w:rsid w:val="00873B81"/>
    <w:rsid w:val="00882701"/>
    <w:rsid w:val="008B301F"/>
    <w:rsid w:val="008E1205"/>
    <w:rsid w:val="009D3AF9"/>
    <w:rsid w:val="009F1871"/>
    <w:rsid w:val="00AD0DF3"/>
    <w:rsid w:val="00B32DA9"/>
    <w:rsid w:val="00B41032"/>
    <w:rsid w:val="00B43B4B"/>
    <w:rsid w:val="00B525B6"/>
    <w:rsid w:val="00BA22DE"/>
    <w:rsid w:val="00BD14C4"/>
    <w:rsid w:val="00C35362"/>
    <w:rsid w:val="00C43F20"/>
    <w:rsid w:val="00C81C6F"/>
    <w:rsid w:val="00CE7363"/>
    <w:rsid w:val="00D071A0"/>
    <w:rsid w:val="00D40EA0"/>
    <w:rsid w:val="00D5534C"/>
    <w:rsid w:val="00D824E7"/>
    <w:rsid w:val="00D867EC"/>
    <w:rsid w:val="00DB3A6B"/>
    <w:rsid w:val="00DD434D"/>
    <w:rsid w:val="00DF58FA"/>
    <w:rsid w:val="00E10692"/>
    <w:rsid w:val="00E17DF5"/>
    <w:rsid w:val="00E31F8B"/>
    <w:rsid w:val="00E51CCF"/>
    <w:rsid w:val="00E52F11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8F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F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3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7490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F1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072E7F-EB83-4CC3-8617-94F56E01D12E}" type="doc">
      <dgm:prSet loTypeId="urn:microsoft.com/office/officeart/2005/8/layout/chevron2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7D1460-7C70-4C1F-B075-F4DB885FF524}">
      <dgm:prSet phldrT="[Text]" custT="1"/>
      <dgm:spPr/>
      <dgm:t>
        <a:bodyPr/>
        <a:lstStyle/>
        <a:p>
          <a:r>
            <a:rPr lang="en-US" sz="1100"/>
            <a:t>ETL</a:t>
          </a:r>
        </a:p>
      </dgm:t>
    </dgm:pt>
    <dgm:pt modelId="{DE531F50-8B62-4C25-A1B0-0CAC9DB748A1}" type="parTrans" cxnId="{BA5F6E6F-0A20-440B-8CCA-76BC7118AF0E}">
      <dgm:prSet/>
      <dgm:spPr/>
      <dgm:t>
        <a:bodyPr/>
        <a:lstStyle/>
        <a:p>
          <a:endParaRPr lang="en-US" sz="2800"/>
        </a:p>
      </dgm:t>
    </dgm:pt>
    <dgm:pt modelId="{7875406E-3F4E-4E3F-90B2-CF4F7205DBFB}" type="sibTrans" cxnId="{BA5F6E6F-0A20-440B-8CCA-76BC7118AF0E}">
      <dgm:prSet/>
      <dgm:spPr/>
      <dgm:t>
        <a:bodyPr/>
        <a:lstStyle/>
        <a:p>
          <a:endParaRPr lang="en-US" sz="2800"/>
        </a:p>
      </dgm:t>
    </dgm:pt>
    <dgm:pt modelId="{4161017B-0690-4688-9292-C1EB242AAB47}">
      <dgm:prSet phldrT="[Text]" custT="1"/>
      <dgm:spPr/>
      <dgm:t>
        <a:bodyPr/>
        <a:lstStyle/>
        <a:p>
          <a:r>
            <a:rPr lang="en-US" sz="1100"/>
            <a:t>Clean up Data</a:t>
          </a:r>
        </a:p>
      </dgm:t>
    </dgm:pt>
    <dgm:pt modelId="{1482954D-8DA9-4889-93C4-C66DAD6889C5}" type="parTrans" cxnId="{1152BF34-F134-4C02-9F0D-0B53EC303A51}">
      <dgm:prSet/>
      <dgm:spPr/>
      <dgm:t>
        <a:bodyPr/>
        <a:lstStyle/>
        <a:p>
          <a:endParaRPr lang="en-US" sz="2800"/>
        </a:p>
      </dgm:t>
    </dgm:pt>
    <dgm:pt modelId="{3273720A-6C69-4FDE-AF0B-55CB6E1A6E6F}" type="sibTrans" cxnId="{1152BF34-F134-4C02-9F0D-0B53EC303A51}">
      <dgm:prSet/>
      <dgm:spPr/>
      <dgm:t>
        <a:bodyPr/>
        <a:lstStyle/>
        <a:p>
          <a:endParaRPr lang="en-US" sz="2800"/>
        </a:p>
      </dgm:t>
    </dgm:pt>
    <dgm:pt modelId="{074EB14B-0E53-430F-9C38-BEAC6FDCF1B2}">
      <dgm:prSet phldrT="[Text]" custT="1"/>
      <dgm:spPr/>
      <dgm:t>
        <a:bodyPr/>
        <a:lstStyle/>
        <a:p>
          <a:r>
            <a:rPr lang="en-US" sz="1100"/>
            <a:t>Using Excel, export to CSV</a:t>
          </a:r>
        </a:p>
      </dgm:t>
    </dgm:pt>
    <dgm:pt modelId="{8129154A-763A-462C-A7FA-33B3CE4B0FFE}" type="parTrans" cxnId="{A8701484-A6D9-495E-A5E9-0D2C66B9D20B}">
      <dgm:prSet/>
      <dgm:spPr/>
      <dgm:t>
        <a:bodyPr/>
        <a:lstStyle/>
        <a:p>
          <a:endParaRPr lang="en-US" sz="2800"/>
        </a:p>
      </dgm:t>
    </dgm:pt>
    <dgm:pt modelId="{6D0C827E-E9B0-4A5A-AF8F-A50F5449DFA5}" type="sibTrans" cxnId="{A8701484-A6D9-495E-A5E9-0D2C66B9D20B}">
      <dgm:prSet/>
      <dgm:spPr/>
      <dgm:t>
        <a:bodyPr/>
        <a:lstStyle/>
        <a:p>
          <a:endParaRPr lang="en-US" sz="2800"/>
        </a:p>
      </dgm:t>
    </dgm:pt>
    <dgm:pt modelId="{537CC225-437B-4004-AF71-CEA45D952A0E}">
      <dgm:prSet phldrT="[Text]" custT="1"/>
      <dgm:spPr/>
      <dgm:t>
        <a:bodyPr/>
        <a:lstStyle/>
        <a:p>
          <a:r>
            <a:rPr lang="en-US" sz="1100"/>
            <a:t>SQLite</a:t>
          </a:r>
        </a:p>
      </dgm:t>
    </dgm:pt>
    <dgm:pt modelId="{1C344375-2871-41E5-8219-5989B3940283}" type="parTrans" cxnId="{4A27320B-11F8-4CB4-9862-C3A8DD8D319F}">
      <dgm:prSet/>
      <dgm:spPr/>
      <dgm:t>
        <a:bodyPr/>
        <a:lstStyle/>
        <a:p>
          <a:endParaRPr lang="en-US" sz="2800"/>
        </a:p>
      </dgm:t>
    </dgm:pt>
    <dgm:pt modelId="{45037706-5A76-4A0F-9F0F-389A0E218E60}" type="sibTrans" cxnId="{4A27320B-11F8-4CB4-9862-C3A8DD8D319F}">
      <dgm:prSet/>
      <dgm:spPr/>
      <dgm:t>
        <a:bodyPr/>
        <a:lstStyle/>
        <a:p>
          <a:endParaRPr lang="en-US" sz="2800"/>
        </a:p>
      </dgm:t>
    </dgm:pt>
    <dgm:pt modelId="{A93DA88A-C56E-49D5-A466-EAA7AD19689E}">
      <dgm:prSet phldrT="[Text]" custT="1"/>
      <dgm:spPr/>
      <dgm:t>
        <a:bodyPr/>
        <a:lstStyle/>
        <a:p>
          <a:r>
            <a:rPr lang="en-US" sz="1100"/>
            <a:t>Manually Load CSV into SQL Lite</a:t>
          </a:r>
        </a:p>
      </dgm:t>
    </dgm:pt>
    <dgm:pt modelId="{A872CADD-3D80-4C01-8C98-E043997CA345}" type="parTrans" cxnId="{47F197BD-EEBD-4EE5-B7F7-681C49E19550}">
      <dgm:prSet/>
      <dgm:spPr/>
      <dgm:t>
        <a:bodyPr/>
        <a:lstStyle/>
        <a:p>
          <a:endParaRPr lang="en-US" sz="2800"/>
        </a:p>
      </dgm:t>
    </dgm:pt>
    <dgm:pt modelId="{C32591F7-3718-4581-83C3-1507390A36B9}" type="sibTrans" cxnId="{47F197BD-EEBD-4EE5-B7F7-681C49E19550}">
      <dgm:prSet/>
      <dgm:spPr/>
      <dgm:t>
        <a:bodyPr/>
        <a:lstStyle/>
        <a:p>
          <a:endParaRPr lang="en-US" sz="2800"/>
        </a:p>
      </dgm:t>
    </dgm:pt>
    <dgm:pt modelId="{461A9843-FC69-4FCF-8F35-4E4EA4A8F2B0}">
      <dgm:prSet phldrT="[Text]" custT="1"/>
      <dgm:spPr/>
      <dgm:t>
        <a:bodyPr/>
        <a:lstStyle/>
        <a:p>
          <a:r>
            <a:rPr lang="en-US" sz="1100"/>
            <a:t>Flask App</a:t>
          </a:r>
        </a:p>
      </dgm:t>
    </dgm:pt>
    <dgm:pt modelId="{0449A224-44C0-4179-9904-673E55189BAB}" type="parTrans" cxnId="{A8FFF82F-EF49-4805-913B-F8BD35CB640A}">
      <dgm:prSet/>
      <dgm:spPr/>
      <dgm:t>
        <a:bodyPr/>
        <a:lstStyle/>
        <a:p>
          <a:endParaRPr lang="en-US" sz="2800"/>
        </a:p>
      </dgm:t>
    </dgm:pt>
    <dgm:pt modelId="{D5A79EBF-B893-4AE2-A32E-07A44B0F9DE6}" type="sibTrans" cxnId="{A8FFF82F-EF49-4805-913B-F8BD35CB640A}">
      <dgm:prSet/>
      <dgm:spPr/>
      <dgm:t>
        <a:bodyPr/>
        <a:lstStyle/>
        <a:p>
          <a:endParaRPr lang="en-US" sz="2800"/>
        </a:p>
      </dgm:t>
    </dgm:pt>
    <dgm:pt modelId="{6419BF39-31E4-410B-B95C-FD350ECD3B97}">
      <dgm:prSet phldrT="[Text]" custT="1"/>
      <dgm:spPr/>
      <dgm:t>
        <a:bodyPr/>
        <a:lstStyle/>
        <a:p>
          <a:r>
            <a:rPr lang="en-US" sz="1100"/>
            <a:t>Route 1: Rendering HTML</a:t>
          </a:r>
        </a:p>
      </dgm:t>
    </dgm:pt>
    <dgm:pt modelId="{F6135B5F-1144-482D-B8CD-CB5DFEC7F1FC}" type="parTrans" cxnId="{F03B63E3-DDD8-4CC2-91D4-B6A93BE21C1F}">
      <dgm:prSet/>
      <dgm:spPr/>
      <dgm:t>
        <a:bodyPr/>
        <a:lstStyle/>
        <a:p>
          <a:endParaRPr lang="en-US" sz="2800"/>
        </a:p>
      </dgm:t>
    </dgm:pt>
    <dgm:pt modelId="{32EE77FD-9D51-477C-A7F4-1C2B282D5D72}" type="sibTrans" cxnId="{F03B63E3-DDD8-4CC2-91D4-B6A93BE21C1F}">
      <dgm:prSet/>
      <dgm:spPr/>
      <dgm:t>
        <a:bodyPr/>
        <a:lstStyle/>
        <a:p>
          <a:endParaRPr lang="en-US" sz="2800"/>
        </a:p>
      </dgm:t>
    </dgm:pt>
    <dgm:pt modelId="{4DF7E926-F919-40A7-A54D-2109684DF670}">
      <dgm:prSet phldrT="[Text]" custT="1"/>
      <dgm:spPr/>
      <dgm:t>
        <a:bodyPr/>
        <a:lstStyle/>
        <a:p>
          <a:r>
            <a:rPr lang="en-US" sz="1100"/>
            <a:t>Route 2: Creating APIs (@route: /definition to return data needed for visualization)</a:t>
          </a:r>
        </a:p>
      </dgm:t>
    </dgm:pt>
    <dgm:pt modelId="{2E33C252-35B7-41EB-9C90-2CB5CDC976B8}" type="parTrans" cxnId="{EAAB6C4D-327D-4F0B-AA85-FCC63BFB66F1}">
      <dgm:prSet/>
      <dgm:spPr/>
      <dgm:t>
        <a:bodyPr/>
        <a:lstStyle/>
        <a:p>
          <a:endParaRPr lang="en-US" sz="2800"/>
        </a:p>
      </dgm:t>
    </dgm:pt>
    <dgm:pt modelId="{0BBA585E-6304-408D-9F27-A7E7D25F3BE2}" type="sibTrans" cxnId="{EAAB6C4D-327D-4F0B-AA85-FCC63BFB66F1}">
      <dgm:prSet/>
      <dgm:spPr/>
      <dgm:t>
        <a:bodyPr/>
        <a:lstStyle/>
        <a:p>
          <a:endParaRPr lang="en-US" sz="2800"/>
        </a:p>
      </dgm:t>
    </dgm:pt>
    <dgm:pt modelId="{687C0153-8703-47D9-9213-7C38C0FDF335}">
      <dgm:prSet phldrT="[Text]" custT="1"/>
      <dgm:spPr/>
      <dgm:t>
        <a:bodyPr/>
        <a:lstStyle/>
        <a:p>
          <a:r>
            <a:rPr lang="en-US" sz="1100"/>
            <a:t>HTML/CSS</a:t>
          </a:r>
        </a:p>
      </dgm:t>
    </dgm:pt>
    <dgm:pt modelId="{3E19AAE2-D667-4A22-A372-404C56F5A454}" type="parTrans" cxnId="{2403E481-F8AF-4EEF-8317-16F8B83110ED}">
      <dgm:prSet/>
      <dgm:spPr/>
      <dgm:t>
        <a:bodyPr/>
        <a:lstStyle/>
        <a:p>
          <a:endParaRPr lang="en-US" sz="2800"/>
        </a:p>
      </dgm:t>
    </dgm:pt>
    <dgm:pt modelId="{63D36EDD-A0C1-4EFE-B748-5E94CF06F1FD}" type="sibTrans" cxnId="{2403E481-F8AF-4EEF-8317-16F8B83110ED}">
      <dgm:prSet/>
      <dgm:spPr/>
      <dgm:t>
        <a:bodyPr/>
        <a:lstStyle/>
        <a:p>
          <a:endParaRPr lang="en-US" sz="2800"/>
        </a:p>
      </dgm:t>
    </dgm:pt>
    <dgm:pt modelId="{5424773D-5948-4F85-97C2-2F3B5C0871C6}">
      <dgm:prSet phldrT="[Text]" custT="1"/>
      <dgm:spPr/>
      <dgm:t>
        <a:bodyPr/>
        <a:lstStyle/>
        <a:p>
          <a:r>
            <a:rPr lang="en-US" sz="1100"/>
            <a:t>JavaScript</a:t>
          </a:r>
        </a:p>
      </dgm:t>
    </dgm:pt>
    <dgm:pt modelId="{320C5D08-60DC-4A0B-8CC9-F8DD20D7EC67}" type="parTrans" cxnId="{71F2C831-E9EC-4329-BEE6-1FF63517F7C7}">
      <dgm:prSet/>
      <dgm:spPr/>
      <dgm:t>
        <a:bodyPr/>
        <a:lstStyle/>
        <a:p>
          <a:endParaRPr lang="en-US" sz="2800"/>
        </a:p>
      </dgm:t>
    </dgm:pt>
    <dgm:pt modelId="{373BB436-3140-47C2-9691-A246B6E4FD58}" type="sibTrans" cxnId="{71F2C831-E9EC-4329-BEE6-1FF63517F7C7}">
      <dgm:prSet/>
      <dgm:spPr/>
      <dgm:t>
        <a:bodyPr/>
        <a:lstStyle/>
        <a:p>
          <a:endParaRPr lang="en-US" sz="2800"/>
        </a:p>
      </dgm:t>
    </dgm:pt>
    <dgm:pt modelId="{58EA25C6-B455-4B83-967C-A065C5AB9A58}">
      <dgm:prSet phldrT="[Text]" custT="1"/>
      <dgm:spPr/>
      <dgm:t>
        <a:bodyPr/>
        <a:lstStyle/>
        <a:p>
          <a:r>
            <a:rPr lang="en-US" sz="1100"/>
            <a:t>Baseline HTML with id, class for charts, tables, etc.</a:t>
          </a:r>
        </a:p>
      </dgm:t>
    </dgm:pt>
    <dgm:pt modelId="{ADCF4EC3-029C-4657-A7CA-9B9D7177F03B}" type="parTrans" cxnId="{D7F9B425-600C-4C4E-B52E-C024D5B4DB0C}">
      <dgm:prSet/>
      <dgm:spPr/>
      <dgm:t>
        <a:bodyPr/>
        <a:lstStyle/>
        <a:p>
          <a:endParaRPr lang="en-US" sz="2800"/>
        </a:p>
      </dgm:t>
    </dgm:pt>
    <dgm:pt modelId="{41E57413-49B6-40B4-8F26-A7461E934BC0}" type="sibTrans" cxnId="{D7F9B425-600C-4C4E-B52E-C024D5B4DB0C}">
      <dgm:prSet/>
      <dgm:spPr/>
      <dgm:t>
        <a:bodyPr/>
        <a:lstStyle/>
        <a:p>
          <a:endParaRPr lang="en-US" sz="2800"/>
        </a:p>
      </dgm:t>
    </dgm:pt>
    <dgm:pt modelId="{1FF69D7D-01C7-491D-BC5B-F252B35D45B3}">
      <dgm:prSet phldrT="[Text]" custT="1"/>
      <dgm:spPr/>
      <dgm:t>
        <a:bodyPr/>
        <a:lstStyle/>
        <a:p>
          <a:r>
            <a:rPr lang="en-US" sz="1100"/>
            <a:t>Format for HTML / elements</a:t>
          </a:r>
        </a:p>
      </dgm:t>
    </dgm:pt>
    <dgm:pt modelId="{EF26CA3D-BBBD-4ECE-B778-BE7A2C39C74B}" type="parTrans" cxnId="{730C3079-16CF-4108-BF2D-D452341E2EE5}">
      <dgm:prSet/>
      <dgm:spPr/>
      <dgm:t>
        <a:bodyPr/>
        <a:lstStyle/>
        <a:p>
          <a:endParaRPr lang="en-US" sz="2800"/>
        </a:p>
      </dgm:t>
    </dgm:pt>
    <dgm:pt modelId="{72B3B149-5993-4B03-B414-CD49A979C73B}" type="sibTrans" cxnId="{730C3079-16CF-4108-BF2D-D452341E2EE5}">
      <dgm:prSet/>
      <dgm:spPr/>
      <dgm:t>
        <a:bodyPr/>
        <a:lstStyle/>
        <a:p>
          <a:endParaRPr lang="en-US" sz="2800"/>
        </a:p>
      </dgm:t>
    </dgm:pt>
    <dgm:pt modelId="{AA76B556-A5EC-4A39-9E75-07162EFBB6EF}">
      <dgm:prSet phldrT="[Text]" custT="1"/>
      <dgm:spPr/>
      <dgm:t>
        <a:bodyPr/>
        <a:lstStyle/>
        <a:p>
          <a:r>
            <a:rPr lang="en-US" sz="1100"/>
            <a:t>Drop down box</a:t>
          </a:r>
        </a:p>
      </dgm:t>
    </dgm:pt>
    <dgm:pt modelId="{B2E4279C-47E9-40B1-947C-92EB249AAC7F}" type="parTrans" cxnId="{19219A46-575A-4D5E-B8D0-D2B81C821AC7}">
      <dgm:prSet/>
      <dgm:spPr/>
      <dgm:t>
        <a:bodyPr/>
        <a:lstStyle/>
        <a:p>
          <a:endParaRPr lang="en-US" sz="2800"/>
        </a:p>
      </dgm:t>
    </dgm:pt>
    <dgm:pt modelId="{DAF0AD34-1CFF-4FCF-BD33-1725A1B15BA7}" type="sibTrans" cxnId="{19219A46-575A-4D5E-B8D0-D2B81C821AC7}">
      <dgm:prSet/>
      <dgm:spPr/>
      <dgm:t>
        <a:bodyPr/>
        <a:lstStyle/>
        <a:p>
          <a:endParaRPr lang="en-US" sz="2800"/>
        </a:p>
      </dgm:t>
    </dgm:pt>
    <dgm:pt modelId="{2D800C12-6345-4ADB-A5F5-EAF9B3F9C608}">
      <dgm:prSet phldrT="[Text]" custT="1"/>
      <dgm:spPr/>
      <dgm:t>
        <a:bodyPr/>
        <a:lstStyle/>
        <a:p>
          <a:r>
            <a:rPr lang="en-US" sz="1100"/>
            <a:t>Plot </a:t>
          </a:r>
        </a:p>
      </dgm:t>
    </dgm:pt>
    <dgm:pt modelId="{C8CF2F63-BC70-48BC-A07A-1EDE7CE61FE8}" type="parTrans" cxnId="{49936E03-8D7F-4BFF-B286-B7DCA2506A1F}">
      <dgm:prSet/>
      <dgm:spPr/>
      <dgm:t>
        <a:bodyPr/>
        <a:lstStyle/>
        <a:p>
          <a:endParaRPr lang="en-US" sz="2800"/>
        </a:p>
      </dgm:t>
    </dgm:pt>
    <dgm:pt modelId="{CA41267E-E310-42D4-A496-C0D22561227D}" type="sibTrans" cxnId="{49936E03-8D7F-4BFF-B286-B7DCA2506A1F}">
      <dgm:prSet/>
      <dgm:spPr/>
      <dgm:t>
        <a:bodyPr/>
        <a:lstStyle/>
        <a:p>
          <a:endParaRPr lang="en-US" sz="2800"/>
        </a:p>
      </dgm:t>
    </dgm:pt>
    <dgm:pt modelId="{0E39CB8D-6541-4633-920B-EBC3EEBECD69}">
      <dgm:prSet phldrT="[Text]" custT="1"/>
      <dgm:spPr/>
      <dgm:t>
        <a:bodyPr/>
        <a:lstStyle/>
        <a:p>
          <a:r>
            <a:rPr lang="en-US" sz="1100"/>
            <a:t>Filter Data</a:t>
          </a:r>
        </a:p>
      </dgm:t>
    </dgm:pt>
    <dgm:pt modelId="{2FCD84B5-42C9-4D50-A01D-4E2A29C45F8D}" type="parTrans" cxnId="{28B8DE31-6901-4281-8492-B4407CCAE457}">
      <dgm:prSet/>
      <dgm:spPr/>
      <dgm:t>
        <a:bodyPr/>
        <a:lstStyle/>
        <a:p>
          <a:endParaRPr lang="en-US" sz="2800"/>
        </a:p>
      </dgm:t>
    </dgm:pt>
    <dgm:pt modelId="{79B4FAED-2D77-4CD4-B7E7-DDC5FFE36518}" type="sibTrans" cxnId="{28B8DE31-6901-4281-8492-B4407CCAE457}">
      <dgm:prSet/>
      <dgm:spPr/>
      <dgm:t>
        <a:bodyPr/>
        <a:lstStyle/>
        <a:p>
          <a:endParaRPr lang="en-US" sz="2800"/>
        </a:p>
      </dgm:t>
    </dgm:pt>
    <dgm:pt modelId="{3B52E2CD-FBB4-418F-B7BB-A7DF77E72281}" type="pres">
      <dgm:prSet presAssocID="{52072E7F-EB83-4CC3-8617-94F56E01D12E}" presName="linearFlow" presStyleCnt="0">
        <dgm:presLayoutVars>
          <dgm:dir/>
          <dgm:animLvl val="lvl"/>
          <dgm:resizeHandles val="exact"/>
        </dgm:presLayoutVars>
      </dgm:prSet>
      <dgm:spPr/>
    </dgm:pt>
    <dgm:pt modelId="{28B0656C-32D6-4AA2-B986-2D09A5A615F3}" type="pres">
      <dgm:prSet presAssocID="{2F7D1460-7C70-4C1F-B075-F4DB885FF524}" presName="composite" presStyleCnt="0"/>
      <dgm:spPr/>
    </dgm:pt>
    <dgm:pt modelId="{BFA426BB-D813-49CD-83E7-14971B989F9B}" type="pres">
      <dgm:prSet presAssocID="{2F7D1460-7C70-4C1F-B075-F4DB885FF524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D1067A6-9ABD-4085-A412-F5C874D9BFBC}" type="pres">
      <dgm:prSet presAssocID="{2F7D1460-7C70-4C1F-B075-F4DB885FF524}" presName="descendantText" presStyleLbl="alignAcc1" presStyleIdx="0" presStyleCnt="5">
        <dgm:presLayoutVars>
          <dgm:bulletEnabled val="1"/>
        </dgm:presLayoutVars>
      </dgm:prSet>
      <dgm:spPr/>
    </dgm:pt>
    <dgm:pt modelId="{A4C62167-1F8D-43BF-80E9-4FBD3AF726ED}" type="pres">
      <dgm:prSet presAssocID="{7875406E-3F4E-4E3F-90B2-CF4F7205DBFB}" presName="sp" presStyleCnt="0"/>
      <dgm:spPr/>
    </dgm:pt>
    <dgm:pt modelId="{5BE2CEA4-58D1-4504-B1B3-5B8C60DDF894}" type="pres">
      <dgm:prSet presAssocID="{537CC225-437B-4004-AF71-CEA45D952A0E}" presName="composite" presStyleCnt="0"/>
      <dgm:spPr/>
    </dgm:pt>
    <dgm:pt modelId="{185BE9ED-3B58-487E-B679-B41B63A7BA23}" type="pres">
      <dgm:prSet presAssocID="{537CC225-437B-4004-AF71-CEA45D952A0E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3AC26DDB-5C2B-4715-94E6-6DAE442330DC}" type="pres">
      <dgm:prSet presAssocID="{537CC225-437B-4004-AF71-CEA45D952A0E}" presName="descendantText" presStyleLbl="alignAcc1" presStyleIdx="1" presStyleCnt="5">
        <dgm:presLayoutVars>
          <dgm:bulletEnabled val="1"/>
        </dgm:presLayoutVars>
      </dgm:prSet>
      <dgm:spPr/>
    </dgm:pt>
    <dgm:pt modelId="{4C5A7371-4E15-44BC-AA8A-3A34FAD77451}" type="pres">
      <dgm:prSet presAssocID="{45037706-5A76-4A0F-9F0F-389A0E218E60}" presName="sp" presStyleCnt="0"/>
      <dgm:spPr/>
    </dgm:pt>
    <dgm:pt modelId="{03BDFF80-F715-4104-84B9-EEBC95F7EEA9}" type="pres">
      <dgm:prSet presAssocID="{461A9843-FC69-4FCF-8F35-4E4EA4A8F2B0}" presName="composite" presStyleCnt="0"/>
      <dgm:spPr/>
    </dgm:pt>
    <dgm:pt modelId="{8AAC1658-B574-43CD-B334-6BE99A613A1D}" type="pres">
      <dgm:prSet presAssocID="{461A9843-FC69-4FCF-8F35-4E4EA4A8F2B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DD5C422-E4AA-4D29-A053-254D7E27D245}" type="pres">
      <dgm:prSet presAssocID="{461A9843-FC69-4FCF-8F35-4E4EA4A8F2B0}" presName="descendantText" presStyleLbl="alignAcc1" presStyleIdx="2" presStyleCnt="5">
        <dgm:presLayoutVars>
          <dgm:bulletEnabled val="1"/>
        </dgm:presLayoutVars>
      </dgm:prSet>
      <dgm:spPr/>
    </dgm:pt>
    <dgm:pt modelId="{4C3851E3-AFF7-45F7-A2EB-4CE1E7A93E3A}" type="pres">
      <dgm:prSet presAssocID="{D5A79EBF-B893-4AE2-A32E-07A44B0F9DE6}" presName="sp" presStyleCnt="0"/>
      <dgm:spPr/>
    </dgm:pt>
    <dgm:pt modelId="{CAC7856F-FDBE-44FB-A0B6-311B1DF52FC3}" type="pres">
      <dgm:prSet presAssocID="{687C0153-8703-47D9-9213-7C38C0FDF335}" presName="composite" presStyleCnt="0"/>
      <dgm:spPr/>
    </dgm:pt>
    <dgm:pt modelId="{F512E80F-20C6-4DAB-9150-4B9B47759BCF}" type="pres">
      <dgm:prSet presAssocID="{687C0153-8703-47D9-9213-7C38C0FDF33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5CF9B880-25A3-4D7A-98E4-42C40C8696DF}" type="pres">
      <dgm:prSet presAssocID="{687C0153-8703-47D9-9213-7C38C0FDF335}" presName="descendantText" presStyleLbl="alignAcc1" presStyleIdx="3" presStyleCnt="5">
        <dgm:presLayoutVars>
          <dgm:bulletEnabled val="1"/>
        </dgm:presLayoutVars>
      </dgm:prSet>
      <dgm:spPr/>
    </dgm:pt>
    <dgm:pt modelId="{AB904196-F6B2-4323-9080-31613968F60D}" type="pres">
      <dgm:prSet presAssocID="{63D36EDD-A0C1-4EFE-B748-5E94CF06F1FD}" presName="sp" presStyleCnt="0"/>
      <dgm:spPr/>
    </dgm:pt>
    <dgm:pt modelId="{7A9A7D47-030A-4690-8D0A-6A44C5660C0A}" type="pres">
      <dgm:prSet presAssocID="{5424773D-5948-4F85-97C2-2F3B5C0871C6}" presName="composite" presStyleCnt="0"/>
      <dgm:spPr/>
    </dgm:pt>
    <dgm:pt modelId="{93378F2F-FC97-44F7-8B8C-E7F22F40AA19}" type="pres">
      <dgm:prSet presAssocID="{5424773D-5948-4F85-97C2-2F3B5C0871C6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F0547D01-36DE-4329-9511-259ACE55D34A}" type="pres">
      <dgm:prSet presAssocID="{5424773D-5948-4F85-97C2-2F3B5C0871C6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1BA58B01-8E53-4D35-B41D-499FF7FA3196}" type="presOf" srcId="{58EA25C6-B455-4B83-967C-A065C5AB9A58}" destId="{5CF9B880-25A3-4D7A-98E4-42C40C8696DF}" srcOrd="0" destOrd="0" presId="urn:microsoft.com/office/officeart/2005/8/layout/chevron2"/>
    <dgm:cxn modelId="{49936E03-8D7F-4BFF-B286-B7DCA2506A1F}" srcId="{5424773D-5948-4F85-97C2-2F3B5C0871C6}" destId="{2D800C12-6345-4ADB-A5F5-EAF9B3F9C608}" srcOrd="2" destOrd="0" parTransId="{C8CF2F63-BC70-48BC-A07A-1EDE7CE61FE8}" sibTransId="{CA41267E-E310-42D4-A496-C0D22561227D}"/>
    <dgm:cxn modelId="{4A27320B-11F8-4CB4-9862-C3A8DD8D319F}" srcId="{52072E7F-EB83-4CC3-8617-94F56E01D12E}" destId="{537CC225-437B-4004-AF71-CEA45D952A0E}" srcOrd="1" destOrd="0" parTransId="{1C344375-2871-41E5-8219-5989B3940283}" sibTransId="{45037706-5A76-4A0F-9F0F-389A0E218E60}"/>
    <dgm:cxn modelId="{D7F9B425-600C-4C4E-B52E-C024D5B4DB0C}" srcId="{687C0153-8703-47D9-9213-7C38C0FDF335}" destId="{58EA25C6-B455-4B83-967C-A065C5AB9A58}" srcOrd="0" destOrd="0" parTransId="{ADCF4EC3-029C-4657-A7CA-9B9D7177F03B}" sibTransId="{41E57413-49B6-40B4-8F26-A7461E934BC0}"/>
    <dgm:cxn modelId="{A8FFF82F-EF49-4805-913B-F8BD35CB640A}" srcId="{52072E7F-EB83-4CC3-8617-94F56E01D12E}" destId="{461A9843-FC69-4FCF-8F35-4E4EA4A8F2B0}" srcOrd="2" destOrd="0" parTransId="{0449A224-44C0-4179-9904-673E55189BAB}" sibTransId="{D5A79EBF-B893-4AE2-A32E-07A44B0F9DE6}"/>
    <dgm:cxn modelId="{71F2C831-E9EC-4329-BEE6-1FF63517F7C7}" srcId="{52072E7F-EB83-4CC3-8617-94F56E01D12E}" destId="{5424773D-5948-4F85-97C2-2F3B5C0871C6}" srcOrd="4" destOrd="0" parTransId="{320C5D08-60DC-4A0B-8CC9-F8DD20D7EC67}" sibTransId="{373BB436-3140-47C2-9691-A246B6E4FD58}"/>
    <dgm:cxn modelId="{28B8DE31-6901-4281-8492-B4407CCAE457}" srcId="{5424773D-5948-4F85-97C2-2F3B5C0871C6}" destId="{0E39CB8D-6541-4633-920B-EBC3EEBECD69}" srcOrd="1" destOrd="0" parTransId="{2FCD84B5-42C9-4D50-A01D-4E2A29C45F8D}" sibTransId="{79B4FAED-2D77-4CD4-B7E7-DDC5FFE36518}"/>
    <dgm:cxn modelId="{1152BF34-F134-4C02-9F0D-0B53EC303A51}" srcId="{2F7D1460-7C70-4C1F-B075-F4DB885FF524}" destId="{4161017B-0690-4688-9292-C1EB242AAB47}" srcOrd="0" destOrd="0" parTransId="{1482954D-8DA9-4889-93C4-C66DAD6889C5}" sibTransId="{3273720A-6C69-4FDE-AF0B-55CB6E1A6E6F}"/>
    <dgm:cxn modelId="{8F55AD39-692C-41AD-9010-6366643B6F66}" type="presOf" srcId="{2D800C12-6345-4ADB-A5F5-EAF9B3F9C608}" destId="{F0547D01-36DE-4329-9511-259ACE55D34A}" srcOrd="0" destOrd="2" presId="urn:microsoft.com/office/officeart/2005/8/layout/chevron2"/>
    <dgm:cxn modelId="{CB88A03C-F4DF-4544-8C0F-9D2FA7698692}" type="presOf" srcId="{52072E7F-EB83-4CC3-8617-94F56E01D12E}" destId="{3B52E2CD-FBB4-418F-B7BB-A7DF77E72281}" srcOrd="0" destOrd="0" presId="urn:microsoft.com/office/officeart/2005/8/layout/chevron2"/>
    <dgm:cxn modelId="{375C7566-54AB-4158-AA53-490CAED42191}" type="presOf" srcId="{2F7D1460-7C70-4C1F-B075-F4DB885FF524}" destId="{BFA426BB-D813-49CD-83E7-14971B989F9B}" srcOrd="0" destOrd="0" presId="urn:microsoft.com/office/officeart/2005/8/layout/chevron2"/>
    <dgm:cxn modelId="{19219A46-575A-4D5E-B8D0-D2B81C821AC7}" srcId="{5424773D-5948-4F85-97C2-2F3B5C0871C6}" destId="{AA76B556-A5EC-4A39-9E75-07162EFBB6EF}" srcOrd="0" destOrd="0" parTransId="{B2E4279C-47E9-40B1-947C-92EB249AAC7F}" sibTransId="{DAF0AD34-1CFF-4FCF-BD33-1725A1B15BA7}"/>
    <dgm:cxn modelId="{25227A68-0E04-41DB-89A8-C0A51F23B7A1}" type="presOf" srcId="{6419BF39-31E4-410B-B95C-FD350ECD3B97}" destId="{4DD5C422-E4AA-4D29-A053-254D7E27D245}" srcOrd="0" destOrd="0" presId="urn:microsoft.com/office/officeart/2005/8/layout/chevron2"/>
    <dgm:cxn modelId="{A8B3066A-84F3-41A1-8A29-7C6404D44D04}" type="presOf" srcId="{5424773D-5948-4F85-97C2-2F3B5C0871C6}" destId="{93378F2F-FC97-44F7-8B8C-E7F22F40AA19}" srcOrd="0" destOrd="0" presId="urn:microsoft.com/office/officeart/2005/8/layout/chevron2"/>
    <dgm:cxn modelId="{EAAB6C4D-327D-4F0B-AA85-FCC63BFB66F1}" srcId="{461A9843-FC69-4FCF-8F35-4E4EA4A8F2B0}" destId="{4DF7E926-F919-40A7-A54D-2109684DF670}" srcOrd="1" destOrd="0" parTransId="{2E33C252-35B7-41EB-9C90-2CB5CDC976B8}" sibTransId="{0BBA585E-6304-408D-9F27-A7E7D25F3BE2}"/>
    <dgm:cxn modelId="{5E9D334E-D636-42D7-BC3D-017A9D2CF9C0}" type="presOf" srcId="{537CC225-437B-4004-AF71-CEA45D952A0E}" destId="{185BE9ED-3B58-487E-B679-B41B63A7BA23}" srcOrd="0" destOrd="0" presId="urn:microsoft.com/office/officeart/2005/8/layout/chevron2"/>
    <dgm:cxn modelId="{22810F4F-D15D-4A34-ACEF-717A9967C360}" type="presOf" srcId="{687C0153-8703-47D9-9213-7C38C0FDF335}" destId="{F512E80F-20C6-4DAB-9150-4B9B47759BCF}" srcOrd="0" destOrd="0" presId="urn:microsoft.com/office/officeart/2005/8/layout/chevron2"/>
    <dgm:cxn modelId="{BA5F6E6F-0A20-440B-8CCA-76BC7118AF0E}" srcId="{52072E7F-EB83-4CC3-8617-94F56E01D12E}" destId="{2F7D1460-7C70-4C1F-B075-F4DB885FF524}" srcOrd="0" destOrd="0" parTransId="{DE531F50-8B62-4C25-A1B0-0CAC9DB748A1}" sibTransId="{7875406E-3F4E-4E3F-90B2-CF4F7205DBFB}"/>
    <dgm:cxn modelId="{730C3079-16CF-4108-BF2D-D452341E2EE5}" srcId="{687C0153-8703-47D9-9213-7C38C0FDF335}" destId="{1FF69D7D-01C7-491D-BC5B-F252B35D45B3}" srcOrd="1" destOrd="0" parTransId="{EF26CA3D-BBBD-4ECE-B778-BE7A2C39C74B}" sibTransId="{72B3B149-5993-4B03-B414-CD49A979C73B}"/>
    <dgm:cxn modelId="{2403E481-F8AF-4EEF-8317-16F8B83110ED}" srcId="{52072E7F-EB83-4CC3-8617-94F56E01D12E}" destId="{687C0153-8703-47D9-9213-7C38C0FDF335}" srcOrd="3" destOrd="0" parTransId="{3E19AAE2-D667-4A22-A372-404C56F5A454}" sibTransId="{63D36EDD-A0C1-4EFE-B748-5E94CF06F1FD}"/>
    <dgm:cxn modelId="{A8701484-A6D9-495E-A5E9-0D2C66B9D20B}" srcId="{2F7D1460-7C70-4C1F-B075-F4DB885FF524}" destId="{074EB14B-0E53-430F-9C38-BEAC6FDCF1B2}" srcOrd="1" destOrd="0" parTransId="{8129154A-763A-462C-A7FA-33B3CE4B0FFE}" sibTransId="{6D0C827E-E9B0-4A5A-AF8F-A50F5449DFA5}"/>
    <dgm:cxn modelId="{A555D785-7540-459E-96A8-D85EE24C34B9}" type="presOf" srcId="{461A9843-FC69-4FCF-8F35-4E4EA4A8F2B0}" destId="{8AAC1658-B574-43CD-B334-6BE99A613A1D}" srcOrd="0" destOrd="0" presId="urn:microsoft.com/office/officeart/2005/8/layout/chevron2"/>
    <dgm:cxn modelId="{1D8D908F-F753-4681-A36D-D1EEFB4E6845}" type="presOf" srcId="{1FF69D7D-01C7-491D-BC5B-F252B35D45B3}" destId="{5CF9B880-25A3-4D7A-98E4-42C40C8696DF}" srcOrd="0" destOrd="1" presId="urn:microsoft.com/office/officeart/2005/8/layout/chevron2"/>
    <dgm:cxn modelId="{6441AE93-E109-4191-87AA-F80ABAE5D61E}" type="presOf" srcId="{4161017B-0690-4688-9292-C1EB242AAB47}" destId="{4D1067A6-9ABD-4085-A412-F5C874D9BFBC}" srcOrd="0" destOrd="0" presId="urn:microsoft.com/office/officeart/2005/8/layout/chevron2"/>
    <dgm:cxn modelId="{0D716CA8-BD8B-430C-8FCC-9097B591C018}" type="presOf" srcId="{A93DA88A-C56E-49D5-A466-EAA7AD19689E}" destId="{3AC26DDB-5C2B-4715-94E6-6DAE442330DC}" srcOrd="0" destOrd="0" presId="urn:microsoft.com/office/officeart/2005/8/layout/chevron2"/>
    <dgm:cxn modelId="{90D394AA-2B2A-4A64-9C78-2ED6278B24DE}" type="presOf" srcId="{AA76B556-A5EC-4A39-9E75-07162EFBB6EF}" destId="{F0547D01-36DE-4329-9511-259ACE55D34A}" srcOrd="0" destOrd="0" presId="urn:microsoft.com/office/officeart/2005/8/layout/chevron2"/>
    <dgm:cxn modelId="{C384B9B1-D3C7-4771-9B1C-33C54AEFA9BC}" type="presOf" srcId="{4DF7E926-F919-40A7-A54D-2109684DF670}" destId="{4DD5C422-E4AA-4D29-A053-254D7E27D245}" srcOrd="0" destOrd="1" presId="urn:microsoft.com/office/officeart/2005/8/layout/chevron2"/>
    <dgm:cxn modelId="{47F197BD-EEBD-4EE5-B7F7-681C49E19550}" srcId="{537CC225-437B-4004-AF71-CEA45D952A0E}" destId="{A93DA88A-C56E-49D5-A466-EAA7AD19689E}" srcOrd="0" destOrd="0" parTransId="{A872CADD-3D80-4C01-8C98-E043997CA345}" sibTransId="{C32591F7-3718-4581-83C3-1507390A36B9}"/>
    <dgm:cxn modelId="{8EC27ACD-46B2-4B92-916C-FD08091C717C}" type="presOf" srcId="{0E39CB8D-6541-4633-920B-EBC3EEBECD69}" destId="{F0547D01-36DE-4329-9511-259ACE55D34A}" srcOrd="0" destOrd="1" presId="urn:microsoft.com/office/officeart/2005/8/layout/chevron2"/>
    <dgm:cxn modelId="{F03B63E3-DDD8-4CC2-91D4-B6A93BE21C1F}" srcId="{461A9843-FC69-4FCF-8F35-4E4EA4A8F2B0}" destId="{6419BF39-31E4-410B-B95C-FD350ECD3B97}" srcOrd="0" destOrd="0" parTransId="{F6135B5F-1144-482D-B8CD-CB5DFEC7F1FC}" sibTransId="{32EE77FD-9D51-477C-A7F4-1C2B282D5D72}"/>
    <dgm:cxn modelId="{2FB111EB-4A69-4EB5-A162-2860988549BF}" type="presOf" srcId="{074EB14B-0E53-430F-9C38-BEAC6FDCF1B2}" destId="{4D1067A6-9ABD-4085-A412-F5C874D9BFBC}" srcOrd="0" destOrd="1" presId="urn:microsoft.com/office/officeart/2005/8/layout/chevron2"/>
    <dgm:cxn modelId="{40699391-6F4F-427E-8381-FC19E4D4A37F}" type="presParOf" srcId="{3B52E2CD-FBB4-418F-B7BB-A7DF77E72281}" destId="{28B0656C-32D6-4AA2-B986-2D09A5A615F3}" srcOrd="0" destOrd="0" presId="urn:microsoft.com/office/officeart/2005/8/layout/chevron2"/>
    <dgm:cxn modelId="{84CCFE97-43C7-416C-9D4A-ADD0F2335176}" type="presParOf" srcId="{28B0656C-32D6-4AA2-B986-2D09A5A615F3}" destId="{BFA426BB-D813-49CD-83E7-14971B989F9B}" srcOrd="0" destOrd="0" presId="urn:microsoft.com/office/officeart/2005/8/layout/chevron2"/>
    <dgm:cxn modelId="{E91A081E-7D08-4788-8A69-F9305D4CCB6D}" type="presParOf" srcId="{28B0656C-32D6-4AA2-B986-2D09A5A615F3}" destId="{4D1067A6-9ABD-4085-A412-F5C874D9BFBC}" srcOrd="1" destOrd="0" presId="urn:microsoft.com/office/officeart/2005/8/layout/chevron2"/>
    <dgm:cxn modelId="{D874F37C-D467-4EE1-9578-25D50C260863}" type="presParOf" srcId="{3B52E2CD-FBB4-418F-B7BB-A7DF77E72281}" destId="{A4C62167-1F8D-43BF-80E9-4FBD3AF726ED}" srcOrd="1" destOrd="0" presId="urn:microsoft.com/office/officeart/2005/8/layout/chevron2"/>
    <dgm:cxn modelId="{25A529CE-E42B-4F1C-9CE9-A63063C8A672}" type="presParOf" srcId="{3B52E2CD-FBB4-418F-B7BB-A7DF77E72281}" destId="{5BE2CEA4-58D1-4504-B1B3-5B8C60DDF894}" srcOrd="2" destOrd="0" presId="urn:microsoft.com/office/officeart/2005/8/layout/chevron2"/>
    <dgm:cxn modelId="{61101B9B-BDC9-490B-8FAF-07FAB6B5CC89}" type="presParOf" srcId="{5BE2CEA4-58D1-4504-B1B3-5B8C60DDF894}" destId="{185BE9ED-3B58-487E-B679-B41B63A7BA23}" srcOrd="0" destOrd="0" presId="urn:microsoft.com/office/officeart/2005/8/layout/chevron2"/>
    <dgm:cxn modelId="{8ABB331D-B299-4659-A516-05001190B7C0}" type="presParOf" srcId="{5BE2CEA4-58D1-4504-B1B3-5B8C60DDF894}" destId="{3AC26DDB-5C2B-4715-94E6-6DAE442330DC}" srcOrd="1" destOrd="0" presId="urn:microsoft.com/office/officeart/2005/8/layout/chevron2"/>
    <dgm:cxn modelId="{97C7B673-DC26-43D8-B058-319242C536AC}" type="presParOf" srcId="{3B52E2CD-FBB4-418F-B7BB-A7DF77E72281}" destId="{4C5A7371-4E15-44BC-AA8A-3A34FAD77451}" srcOrd="3" destOrd="0" presId="urn:microsoft.com/office/officeart/2005/8/layout/chevron2"/>
    <dgm:cxn modelId="{83FB7799-082D-4EDB-BDDC-B83ACF931574}" type="presParOf" srcId="{3B52E2CD-FBB4-418F-B7BB-A7DF77E72281}" destId="{03BDFF80-F715-4104-84B9-EEBC95F7EEA9}" srcOrd="4" destOrd="0" presId="urn:microsoft.com/office/officeart/2005/8/layout/chevron2"/>
    <dgm:cxn modelId="{B7E453AF-F6C9-4AA6-9538-D04CA8C9CE14}" type="presParOf" srcId="{03BDFF80-F715-4104-84B9-EEBC95F7EEA9}" destId="{8AAC1658-B574-43CD-B334-6BE99A613A1D}" srcOrd="0" destOrd="0" presId="urn:microsoft.com/office/officeart/2005/8/layout/chevron2"/>
    <dgm:cxn modelId="{E30AD41B-26B3-4B22-B2C8-9C1BA57CCCD2}" type="presParOf" srcId="{03BDFF80-F715-4104-84B9-EEBC95F7EEA9}" destId="{4DD5C422-E4AA-4D29-A053-254D7E27D245}" srcOrd="1" destOrd="0" presId="urn:microsoft.com/office/officeart/2005/8/layout/chevron2"/>
    <dgm:cxn modelId="{6724FE9D-152B-4A85-8E6C-985C78542209}" type="presParOf" srcId="{3B52E2CD-FBB4-418F-B7BB-A7DF77E72281}" destId="{4C3851E3-AFF7-45F7-A2EB-4CE1E7A93E3A}" srcOrd="5" destOrd="0" presId="urn:microsoft.com/office/officeart/2005/8/layout/chevron2"/>
    <dgm:cxn modelId="{F23B0911-F403-490C-818B-CA487B990A44}" type="presParOf" srcId="{3B52E2CD-FBB4-418F-B7BB-A7DF77E72281}" destId="{CAC7856F-FDBE-44FB-A0B6-311B1DF52FC3}" srcOrd="6" destOrd="0" presId="urn:microsoft.com/office/officeart/2005/8/layout/chevron2"/>
    <dgm:cxn modelId="{25AA3A3B-DABC-44AB-AD11-D971B57C791F}" type="presParOf" srcId="{CAC7856F-FDBE-44FB-A0B6-311B1DF52FC3}" destId="{F512E80F-20C6-4DAB-9150-4B9B47759BCF}" srcOrd="0" destOrd="0" presId="urn:microsoft.com/office/officeart/2005/8/layout/chevron2"/>
    <dgm:cxn modelId="{39D37FF0-7841-4B25-AA9D-7F4ED0FAC205}" type="presParOf" srcId="{CAC7856F-FDBE-44FB-A0B6-311B1DF52FC3}" destId="{5CF9B880-25A3-4D7A-98E4-42C40C8696DF}" srcOrd="1" destOrd="0" presId="urn:microsoft.com/office/officeart/2005/8/layout/chevron2"/>
    <dgm:cxn modelId="{5960AE1F-F456-469A-A316-99F5B7936B06}" type="presParOf" srcId="{3B52E2CD-FBB4-418F-B7BB-A7DF77E72281}" destId="{AB904196-F6B2-4323-9080-31613968F60D}" srcOrd="7" destOrd="0" presId="urn:microsoft.com/office/officeart/2005/8/layout/chevron2"/>
    <dgm:cxn modelId="{ADD55C38-5EE8-4994-8362-E7D12C2A090A}" type="presParOf" srcId="{3B52E2CD-FBB4-418F-B7BB-A7DF77E72281}" destId="{7A9A7D47-030A-4690-8D0A-6A44C5660C0A}" srcOrd="8" destOrd="0" presId="urn:microsoft.com/office/officeart/2005/8/layout/chevron2"/>
    <dgm:cxn modelId="{ECD75852-E2DD-4DA2-B97F-8574AB3BA761}" type="presParOf" srcId="{7A9A7D47-030A-4690-8D0A-6A44C5660C0A}" destId="{93378F2F-FC97-44F7-8B8C-E7F22F40AA19}" srcOrd="0" destOrd="0" presId="urn:microsoft.com/office/officeart/2005/8/layout/chevron2"/>
    <dgm:cxn modelId="{7C7EF0FB-6A73-4AB7-96D7-BF3FA34B9FF4}" type="presParOf" srcId="{7A9A7D47-030A-4690-8D0A-6A44C5660C0A}" destId="{F0547D01-36DE-4329-9511-259ACE55D3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426BB-D813-49CD-83E7-14971B989F9B}">
      <dsp:nvSpPr>
        <dsp:cNvPr id="0" name=""/>
        <dsp:cNvSpPr/>
      </dsp:nvSpPr>
      <dsp:spPr>
        <a:xfrm rot="5400000">
          <a:off x="-136603" y="137561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ETL</a:t>
          </a:r>
        </a:p>
      </dsp:txBody>
      <dsp:txXfrm rot="-5400000">
        <a:off x="0" y="319699"/>
        <a:ext cx="637482" cy="273206"/>
      </dsp:txXfrm>
    </dsp:sp>
    <dsp:sp modelId="{4D1067A6-9ABD-4085-A412-F5C874D9BFBC}">
      <dsp:nvSpPr>
        <dsp:cNvPr id="0" name=""/>
        <dsp:cNvSpPr/>
      </dsp:nvSpPr>
      <dsp:spPr>
        <a:xfrm rot="5400000">
          <a:off x="2932654" y="-2294214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Clean up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Using Excel, export to CSV</a:t>
          </a:r>
        </a:p>
      </dsp:txBody>
      <dsp:txXfrm rot="-5400000">
        <a:off x="637482" y="29854"/>
        <a:ext cx="5153396" cy="534155"/>
      </dsp:txXfrm>
    </dsp:sp>
    <dsp:sp modelId="{185BE9ED-3B58-487E-B679-B41B63A7BA23}">
      <dsp:nvSpPr>
        <dsp:cNvPr id="0" name=""/>
        <dsp:cNvSpPr/>
      </dsp:nvSpPr>
      <dsp:spPr>
        <a:xfrm rot="5400000">
          <a:off x="-136603" y="928585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SQLite</a:t>
          </a:r>
        </a:p>
      </dsp:txBody>
      <dsp:txXfrm rot="-5400000">
        <a:off x="0" y="1110723"/>
        <a:ext cx="637482" cy="273206"/>
      </dsp:txXfrm>
    </dsp:sp>
    <dsp:sp modelId="{3AC26DDB-5C2B-4715-94E6-6DAE442330DC}">
      <dsp:nvSpPr>
        <dsp:cNvPr id="0" name=""/>
        <dsp:cNvSpPr/>
      </dsp:nvSpPr>
      <dsp:spPr>
        <a:xfrm rot="5400000">
          <a:off x="2932654" y="-150319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Manually Load CSV into SQL Lite</a:t>
          </a:r>
        </a:p>
      </dsp:txBody>
      <dsp:txXfrm rot="-5400000">
        <a:off x="637482" y="820878"/>
        <a:ext cx="5153396" cy="534155"/>
      </dsp:txXfrm>
    </dsp:sp>
    <dsp:sp modelId="{8AAC1658-B574-43CD-B334-6BE99A613A1D}">
      <dsp:nvSpPr>
        <dsp:cNvPr id="0" name=""/>
        <dsp:cNvSpPr/>
      </dsp:nvSpPr>
      <dsp:spPr>
        <a:xfrm rot="5400000">
          <a:off x="-136603" y="1719608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Flask App</a:t>
          </a:r>
        </a:p>
      </dsp:txBody>
      <dsp:txXfrm rot="-5400000">
        <a:off x="0" y="1901746"/>
        <a:ext cx="637482" cy="273206"/>
      </dsp:txXfrm>
    </dsp:sp>
    <dsp:sp modelId="{4DD5C422-E4AA-4D29-A053-254D7E27D245}">
      <dsp:nvSpPr>
        <dsp:cNvPr id="0" name=""/>
        <dsp:cNvSpPr/>
      </dsp:nvSpPr>
      <dsp:spPr>
        <a:xfrm rot="5400000">
          <a:off x="2932654" y="-71216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1: Rendering HTML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2: Creating APIs (@route: /definition to return data needed for visualization)</a:t>
          </a:r>
        </a:p>
      </dsp:txBody>
      <dsp:txXfrm rot="-5400000">
        <a:off x="637482" y="1611902"/>
        <a:ext cx="5153396" cy="534155"/>
      </dsp:txXfrm>
    </dsp:sp>
    <dsp:sp modelId="{F512E80F-20C6-4DAB-9150-4B9B47759BCF}">
      <dsp:nvSpPr>
        <dsp:cNvPr id="0" name=""/>
        <dsp:cNvSpPr/>
      </dsp:nvSpPr>
      <dsp:spPr>
        <a:xfrm rot="5400000">
          <a:off x="-136603" y="2510632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HTML/CSS</a:t>
          </a:r>
        </a:p>
      </dsp:txBody>
      <dsp:txXfrm rot="-5400000">
        <a:off x="0" y="2692770"/>
        <a:ext cx="637482" cy="273206"/>
      </dsp:txXfrm>
    </dsp:sp>
    <dsp:sp modelId="{5CF9B880-25A3-4D7A-98E4-42C40C8696DF}">
      <dsp:nvSpPr>
        <dsp:cNvPr id="0" name=""/>
        <dsp:cNvSpPr/>
      </dsp:nvSpPr>
      <dsp:spPr>
        <a:xfrm rot="5400000">
          <a:off x="2932654" y="7885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Baseline HTML with id, class for charts, tables, etc.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Format for HTML / elements</a:t>
          </a:r>
        </a:p>
      </dsp:txBody>
      <dsp:txXfrm rot="-5400000">
        <a:off x="637482" y="2402924"/>
        <a:ext cx="5153396" cy="534155"/>
      </dsp:txXfrm>
    </dsp:sp>
    <dsp:sp modelId="{93378F2F-FC97-44F7-8B8C-E7F22F40AA19}">
      <dsp:nvSpPr>
        <dsp:cNvPr id="0" name=""/>
        <dsp:cNvSpPr/>
      </dsp:nvSpPr>
      <dsp:spPr>
        <a:xfrm rot="5400000">
          <a:off x="-136603" y="3301656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JavaScript</a:t>
          </a:r>
        </a:p>
      </dsp:txBody>
      <dsp:txXfrm rot="-5400000">
        <a:off x="0" y="3483794"/>
        <a:ext cx="637482" cy="273206"/>
      </dsp:txXfrm>
    </dsp:sp>
    <dsp:sp modelId="{F0547D01-36DE-4329-9511-259ACE55D34A}">
      <dsp:nvSpPr>
        <dsp:cNvPr id="0" name=""/>
        <dsp:cNvSpPr/>
      </dsp:nvSpPr>
      <dsp:spPr>
        <a:xfrm rot="5400000">
          <a:off x="2932654" y="86988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Drop down box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Filter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Plot </a:t>
          </a:r>
        </a:p>
      </dsp:txBody>
      <dsp:txXfrm rot="-5400000">
        <a:off x="637482" y="3193948"/>
        <a:ext cx="5153396" cy="534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5E08-A33D-466B-9208-63BD867F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22</cp:revision>
  <dcterms:created xsi:type="dcterms:W3CDTF">2020-06-04T03:25:00Z</dcterms:created>
  <dcterms:modified xsi:type="dcterms:W3CDTF">2020-06-23T17:57:00Z</dcterms:modified>
</cp:coreProperties>
</file>